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08C06" w14:textId="77777777" w:rsidR="001C66EA" w:rsidRDefault="001C66EA" w:rsidP="000C141A">
      <w:pPr>
        <w:jc w:val="right"/>
        <w:rPr>
          <w:rFonts w:cs="Arial"/>
          <w:sz w:val="36"/>
          <w:szCs w:val="36"/>
        </w:rPr>
      </w:pPr>
      <w:bookmarkStart w:id="0" w:name="_Toc337649584"/>
      <w:bookmarkStart w:id="1" w:name="_Toc337663904"/>
    </w:p>
    <w:p w14:paraId="16D8AFA7" w14:textId="77777777" w:rsidR="001C66EA" w:rsidRDefault="00DE1B48" w:rsidP="000C141A">
      <w:pPr>
        <w:jc w:val="right"/>
        <w:rPr>
          <w:rFonts w:cs="Arial"/>
          <w:sz w:val="36"/>
          <w:szCs w:val="36"/>
        </w:rPr>
      </w:pPr>
      <w:r>
        <w:rPr>
          <w:rFonts w:cs="Arial"/>
          <w:sz w:val="36"/>
          <w:szCs w:val="36"/>
        </w:rPr>
        <w:t>Tomato</w:t>
      </w:r>
      <w:r w:rsidR="009A76EC">
        <w:rPr>
          <w:rFonts w:cs="Arial"/>
          <w:sz w:val="36"/>
          <w:szCs w:val="36"/>
        </w:rPr>
        <w:t xml:space="preserve"> - The</w:t>
      </w:r>
      <w:r>
        <w:rPr>
          <w:rFonts w:cs="Arial"/>
          <w:sz w:val="36"/>
          <w:szCs w:val="36"/>
        </w:rPr>
        <w:t xml:space="preserve"> Automatic Greenhouse</w:t>
      </w:r>
    </w:p>
    <w:p w14:paraId="11D75BAF" w14:textId="77777777" w:rsidR="00123347" w:rsidRDefault="00123347" w:rsidP="000C141A">
      <w:pPr>
        <w:jc w:val="right"/>
        <w:rPr>
          <w:rFonts w:cs="Arial"/>
          <w:sz w:val="36"/>
          <w:szCs w:val="36"/>
        </w:rPr>
      </w:pPr>
    </w:p>
    <w:p w14:paraId="0DE4FD07" w14:textId="2D659273" w:rsidR="000C141A" w:rsidRPr="00DD1560" w:rsidRDefault="005D231A" w:rsidP="000C141A">
      <w:pPr>
        <w:jc w:val="right"/>
        <w:rPr>
          <w:rFonts w:cs="Arial"/>
          <w:sz w:val="36"/>
          <w:szCs w:val="36"/>
        </w:rPr>
      </w:pPr>
      <w:r>
        <w:rPr>
          <w:rFonts w:cs="Arial"/>
          <w:sz w:val="36"/>
          <w:szCs w:val="36"/>
        </w:rPr>
        <w:t>P</w:t>
      </w:r>
      <w:r w:rsidR="001C66EA">
        <w:rPr>
          <w:rFonts w:cs="Arial"/>
          <w:sz w:val="36"/>
          <w:szCs w:val="36"/>
        </w:rPr>
        <w:t>rodu</w:t>
      </w:r>
      <w:r w:rsidR="00DE1B48">
        <w:rPr>
          <w:rFonts w:cs="Arial"/>
          <w:sz w:val="36"/>
          <w:szCs w:val="36"/>
        </w:rPr>
        <w:t>ct</w:t>
      </w:r>
      <w:r w:rsidR="001C66EA">
        <w:rPr>
          <w:rFonts w:cs="Arial"/>
          <w:sz w:val="36"/>
          <w:szCs w:val="36"/>
        </w:rPr>
        <w:t>document</w:t>
      </w:r>
    </w:p>
    <w:bookmarkEnd w:id="0"/>
    <w:bookmarkEnd w:id="1"/>
    <w:p w14:paraId="24CBAEB7" w14:textId="3D4FA3A2" w:rsidR="000C141A" w:rsidRPr="00DD1560" w:rsidRDefault="00AD1FAD" w:rsidP="000C141A">
      <w:pPr>
        <w:rPr>
          <w:rFonts w:cs="Arial"/>
          <w:b/>
          <w:sz w:val="48"/>
          <w:szCs w:val="48"/>
        </w:rPr>
      </w:pPr>
      <w:r>
        <w:rPr>
          <w:rFonts w:cs="Arial"/>
          <w:b/>
          <w:noProof/>
          <w:sz w:val="48"/>
          <w:szCs w:val="48"/>
        </w:rPr>
        <w:drawing>
          <wp:anchor distT="0" distB="0" distL="114300" distR="114300" simplePos="0" relativeHeight="251661312" behindDoc="1" locked="0" layoutInCell="1" allowOverlap="1" wp14:anchorId="39883F06" wp14:editId="0D965C85">
            <wp:simplePos x="0" y="0"/>
            <wp:positionH relativeFrom="column">
              <wp:posOffset>694841</wp:posOffset>
            </wp:positionH>
            <wp:positionV relativeFrom="paragraph">
              <wp:posOffset>345488</wp:posOffset>
            </wp:positionV>
            <wp:extent cx="5734050" cy="5324475"/>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5324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FA6CA9" w14:textId="42E098B8" w:rsidR="000C141A" w:rsidRPr="00DD1560" w:rsidRDefault="000C141A" w:rsidP="000C141A">
      <w:pPr>
        <w:rPr>
          <w:rFonts w:cs="Arial"/>
          <w:b/>
          <w:sz w:val="48"/>
          <w:szCs w:val="48"/>
        </w:rPr>
      </w:pPr>
    </w:p>
    <w:p w14:paraId="0627627E" w14:textId="77777777" w:rsidR="00D53844" w:rsidRPr="00DD1560" w:rsidRDefault="00D53844" w:rsidP="000C141A">
      <w:pPr>
        <w:rPr>
          <w:rFonts w:cs="Arial"/>
          <w:b/>
          <w:sz w:val="48"/>
          <w:szCs w:val="48"/>
        </w:rPr>
      </w:pPr>
    </w:p>
    <w:p w14:paraId="2FFA401C" w14:textId="77777777" w:rsidR="00D53844" w:rsidRPr="00DD1560" w:rsidRDefault="00D53844" w:rsidP="000C141A">
      <w:pPr>
        <w:rPr>
          <w:rFonts w:cs="Arial"/>
          <w:b/>
          <w:sz w:val="48"/>
          <w:szCs w:val="48"/>
        </w:rPr>
      </w:pPr>
    </w:p>
    <w:p w14:paraId="2E7A3ED3" w14:textId="307E1FC8" w:rsidR="00D53844" w:rsidRPr="00DD1560" w:rsidRDefault="00187A4F" w:rsidP="00187A4F">
      <w:pPr>
        <w:tabs>
          <w:tab w:val="left" w:pos="2535"/>
        </w:tabs>
        <w:rPr>
          <w:rFonts w:cs="Arial"/>
          <w:b/>
          <w:sz w:val="48"/>
          <w:szCs w:val="48"/>
        </w:rPr>
      </w:pPr>
      <w:r>
        <w:rPr>
          <w:rFonts w:cs="Arial"/>
          <w:b/>
          <w:sz w:val="48"/>
          <w:szCs w:val="48"/>
        </w:rPr>
        <w:tab/>
      </w:r>
    </w:p>
    <w:p w14:paraId="22C8F786" w14:textId="77777777" w:rsidR="000C141A" w:rsidRDefault="000C141A" w:rsidP="000C141A">
      <w:pPr>
        <w:rPr>
          <w:rFonts w:cs="Arial"/>
          <w:b/>
          <w:sz w:val="48"/>
          <w:szCs w:val="48"/>
        </w:rPr>
      </w:pPr>
    </w:p>
    <w:p w14:paraId="12CCA57A" w14:textId="77777777" w:rsidR="00123347" w:rsidRDefault="00123347" w:rsidP="000C141A">
      <w:pPr>
        <w:rPr>
          <w:rFonts w:cs="Arial"/>
          <w:b/>
          <w:sz w:val="48"/>
          <w:szCs w:val="48"/>
        </w:rPr>
      </w:pPr>
    </w:p>
    <w:p w14:paraId="4FF4EBF9" w14:textId="77777777" w:rsidR="00123347" w:rsidRPr="00DD1560" w:rsidRDefault="00123347" w:rsidP="000C141A">
      <w:pPr>
        <w:rPr>
          <w:rFonts w:cs="Arial"/>
          <w:b/>
          <w:sz w:val="48"/>
          <w:szCs w:val="48"/>
        </w:rPr>
      </w:pPr>
    </w:p>
    <w:p w14:paraId="020D8135" w14:textId="4C13B08E" w:rsidR="000C141A" w:rsidRDefault="00AD1FAD" w:rsidP="000C141A">
      <w:pPr>
        <w:rPr>
          <w:rFonts w:cs="Arial"/>
          <w:b/>
          <w:sz w:val="48"/>
          <w:szCs w:val="48"/>
        </w:rPr>
      </w:pPr>
      <w:r>
        <w:rPr>
          <w:rFonts w:cs="Arial"/>
          <w:noProof/>
          <w:sz w:val="36"/>
          <w:szCs w:val="36"/>
        </w:rPr>
        <mc:AlternateContent>
          <mc:Choice Requires="wps">
            <w:drawing>
              <wp:anchor distT="0" distB="0" distL="114300" distR="114300" simplePos="0" relativeHeight="251658240" behindDoc="1" locked="0" layoutInCell="0" allowOverlap="1" wp14:anchorId="3A67C1F2" wp14:editId="277C0D1D">
                <wp:simplePos x="0" y="0"/>
                <wp:positionH relativeFrom="page">
                  <wp:posOffset>-4658360</wp:posOffset>
                </wp:positionH>
                <wp:positionV relativeFrom="page">
                  <wp:posOffset>5170170</wp:posOffset>
                </wp:positionV>
                <wp:extent cx="10060940" cy="361315"/>
                <wp:effectExtent l="857250" t="304800" r="321945" b="0"/>
                <wp:wrapSquare wrapText="bothSides"/>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0060940" cy="361315"/>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outerShdw dist="811410" dir="13804776" sx="75000" sy="75000" algn="tl" rotWithShape="0">
                            <a:schemeClr val="accent1">
                              <a:lumMod val="100000"/>
                              <a:lumOff val="0"/>
                              <a:alpha val="50000"/>
                            </a:schemeClr>
                          </a:outerShdw>
                        </a:effectLst>
                      </wps:spPr>
                      <wps:txbx>
                        <w:txbxContent>
                          <w:p w14:paraId="2710AA7B" w14:textId="77777777" w:rsidR="00D9079F" w:rsidRPr="009C0888" w:rsidRDefault="00D9079F" w:rsidP="000C141A">
                            <w:pPr>
                              <w:rPr>
                                <w:rFonts w:eastAsiaTheme="majorEastAsia"/>
                                <w:szCs w:val="36"/>
                              </w:rPr>
                            </w:pPr>
                          </w:p>
                        </w:txbxContent>
                      </wps:txbx>
                      <wps:bodyPr rot="0" vert="vert270" wrap="square" lIns="914400" tIns="91440" rIns="91440" bIns="91440" anchor="ctr" anchorCtr="0" upright="1">
                        <a:spAutoFit/>
                      </wps:bodyPr>
                    </wps:wsp>
                  </a:graphicData>
                </a:graphic>
                <wp14:sizeRelH relativeFrom="page">
                  <wp14:pctWidth>30000</wp14:pctWidth>
                </wp14:sizeRelH>
                <wp14:sizeRelV relativeFrom="page">
                  <wp14:pctHeight>100000</wp14:pctHeight>
                </wp14:sizeRelV>
              </wp:anchor>
            </w:drawing>
          </mc:Choice>
          <mc:Fallback>
            <w:pict>
              <v:rect w14:anchorId="3A67C1F2" id="Rectangle 2" o:spid="_x0000_s1026" style="position:absolute;left:0;text-align:left;margin-left:-366.8pt;margin-top:407.1pt;width:792.2pt;height:28.45pt;rotation:-90;z-index:-251658240;visibility:visible;mso-wrap-style:square;mso-width-percent:300;mso-height-percent:1000;mso-wrap-distance-left:9pt;mso-wrap-distance-top:0;mso-wrap-distance-right:9pt;mso-wrap-distance-bottom:0;mso-position-horizontal:absolute;mso-position-horizontal-relative:page;mso-position-vertical:absolute;mso-position-vertical-relative:page;mso-width-percent:3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" o:allowincell="f" fillcolor="white [3212]" strokecolor="white [3212]" strokeweight="1pt">
                <v:fill opacity="52428f"/>
                <v:shadow on="t" type="perspective" color="#4f81bd [3204]" opacity=".5" origin="-.5,-.5" offset="-41pt,-49pt" matrix=".75,,,.75"/>
                <v:textbox style="layout-flow:vertical;mso-layout-flow-alt:bottom-to-top;mso-fit-shape-to-text:t" inset="1in,7.2pt,,7.2pt">
                  <w:txbxContent>
                    <w:p w14:paraId="2710AA7B" w14:textId="77777777" w:rsidR="00D9079F" w:rsidRPr="009C0888" w:rsidRDefault="00D9079F" w:rsidP="000C141A">
                      <w:pPr>
                        <w:rPr>
                          <w:rFonts w:eastAsiaTheme="majorEastAsia"/>
                          <w:szCs w:val="36"/>
                        </w:rPr>
                      </w:pPr>
                    </w:p>
                  </w:txbxContent>
                </v:textbox>
                <w10:wrap type="square" anchorx="page" anchory="page"/>
              </v:rect>
            </w:pict>
          </mc:Fallback>
        </mc:AlternateContent>
      </w:r>
    </w:p>
    <w:p w14:paraId="5B22883F" w14:textId="62C4B36F" w:rsidR="00123347" w:rsidRPr="00DD1560" w:rsidRDefault="00123347" w:rsidP="000C141A">
      <w:pPr>
        <w:rPr>
          <w:rFonts w:cs="Arial"/>
          <w:b/>
          <w:sz w:val="48"/>
          <w:szCs w:val="48"/>
        </w:rPr>
      </w:pPr>
    </w:p>
    <w:p w14:paraId="56D1C95B" w14:textId="77777777" w:rsidR="000C141A" w:rsidRPr="00DD1560" w:rsidRDefault="000C141A" w:rsidP="000C141A">
      <w:pPr>
        <w:rPr>
          <w:rFonts w:cs="Arial"/>
          <w:b/>
          <w:sz w:val="48"/>
          <w:szCs w:val="48"/>
        </w:rPr>
      </w:pPr>
    </w:p>
    <w:p w14:paraId="49268B30" w14:textId="77777777" w:rsidR="000C141A" w:rsidRPr="00DD1560" w:rsidRDefault="000C141A" w:rsidP="000C141A">
      <w:pPr>
        <w:rPr>
          <w:rFonts w:cs="Arial"/>
          <w:b/>
          <w:sz w:val="48"/>
          <w:szCs w:val="48"/>
        </w:rPr>
      </w:pPr>
    </w:p>
    <w:p w14:paraId="66B69630" w14:textId="77777777" w:rsidR="00B42C14" w:rsidRPr="00DD1560" w:rsidRDefault="00B42C14" w:rsidP="000C141A">
      <w:pPr>
        <w:ind w:right="300"/>
        <w:jc w:val="right"/>
        <w:rPr>
          <w:rFonts w:cs="Arial"/>
          <w:szCs w:val="28"/>
        </w:rPr>
      </w:pPr>
      <w:bookmarkStart w:id="2" w:name="_Toc337663907"/>
    </w:p>
    <w:p w14:paraId="05ACA2E8" w14:textId="77777777" w:rsidR="00B42C14" w:rsidRPr="00DD1560" w:rsidRDefault="00B42C14" w:rsidP="000C141A">
      <w:pPr>
        <w:ind w:right="300"/>
        <w:jc w:val="right"/>
        <w:rPr>
          <w:rFonts w:cs="Arial"/>
          <w:szCs w:val="28"/>
        </w:rPr>
      </w:pPr>
    </w:p>
    <w:p w14:paraId="4AF24E3C" w14:textId="77777777" w:rsidR="00424441" w:rsidRPr="00DD1560" w:rsidRDefault="00424441" w:rsidP="000C141A">
      <w:pPr>
        <w:ind w:right="300"/>
        <w:jc w:val="right"/>
        <w:rPr>
          <w:rFonts w:cs="Arial"/>
          <w:szCs w:val="28"/>
        </w:rPr>
      </w:pPr>
    </w:p>
    <w:p w14:paraId="4CB0373A" w14:textId="77777777" w:rsidR="00424441" w:rsidRPr="00DD1560" w:rsidRDefault="00424441" w:rsidP="000C141A">
      <w:pPr>
        <w:ind w:right="300"/>
        <w:jc w:val="right"/>
        <w:rPr>
          <w:rFonts w:cs="Arial"/>
          <w:szCs w:val="28"/>
        </w:rPr>
      </w:pPr>
    </w:p>
    <w:p w14:paraId="1F438756" w14:textId="77777777" w:rsidR="00DD1560" w:rsidRPr="00DD1560" w:rsidRDefault="00DD1560" w:rsidP="000C141A">
      <w:pPr>
        <w:ind w:right="300"/>
        <w:jc w:val="right"/>
        <w:rPr>
          <w:rFonts w:cs="Arial"/>
          <w:szCs w:val="28"/>
        </w:rPr>
      </w:pPr>
    </w:p>
    <w:p w14:paraId="7CABAADB" w14:textId="77777777" w:rsidR="00DD1560" w:rsidRPr="00DD1560" w:rsidRDefault="00DD1560" w:rsidP="000C141A">
      <w:pPr>
        <w:ind w:right="300"/>
        <w:jc w:val="right"/>
        <w:rPr>
          <w:rFonts w:cs="Arial"/>
          <w:szCs w:val="28"/>
        </w:rPr>
      </w:pPr>
    </w:p>
    <w:p w14:paraId="60C691BC" w14:textId="77777777" w:rsidR="00DD1560" w:rsidRPr="00DD1560" w:rsidRDefault="00DD1560" w:rsidP="000C141A">
      <w:pPr>
        <w:ind w:right="300"/>
        <w:jc w:val="right"/>
        <w:rPr>
          <w:rFonts w:cs="Arial"/>
          <w:szCs w:val="28"/>
        </w:rPr>
      </w:pPr>
    </w:p>
    <w:bookmarkEnd w:id="2"/>
    <w:p w14:paraId="3CD1D501" w14:textId="77777777" w:rsidR="000C141A" w:rsidRPr="003C2B56" w:rsidRDefault="000C141A" w:rsidP="001C66EA">
      <w:pPr>
        <w:ind w:right="300"/>
        <w:jc w:val="center"/>
        <w:rPr>
          <w:rFonts w:ascii="Arial Black" w:hAnsi="Arial Black"/>
          <w:szCs w:val="28"/>
        </w:rPr>
      </w:pPr>
    </w:p>
    <w:p w14:paraId="58E55CEE" w14:textId="77777777" w:rsidR="000C141A" w:rsidRPr="003C2B56" w:rsidRDefault="000C141A" w:rsidP="003C2B56">
      <w:pPr>
        <w:ind w:right="300"/>
        <w:jc w:val="right"/>
        <w:rPr>
          <w:rFonts w:ascii="Arial Black" w:hAnsi="Arial Black"/>
          <w:szCs w:val="28"/>
        </w:rPr>
      </w:pPr>
    </w:p>
    <w:p w14:paraId="722B00EE" w14:textId="77777777" w:rsidR="000C141A" w:rsidRPr="003C2B56" w:rsidRDefault="000C141A" w:rsidP="000C141A">
      <w:pPr>
        <w:ind w:right="300"/>
        <w:jc w:val="right"/>
        <w:rPr>
          <w:rFonts w:ascii="Arial Black" w:hAnsi="Arial Black"/>
          <w:szCs w:val="28"/>
        </w:rPr>
      </w:pPr>
    </w:p>
    <w:p w14:paraId="76CFAEEE" w14:textId="77777777" w:rsidR="005E4642" w:rsidRDefault="003A6233" w:rsidP="001C66EA">
      <w:pPr>
        <w:ind w:right="300"/>
        <w:jc w:val="right"/>
        <w:rPr>
          <w:rFonts w:ascii="Arial Black" w:hAnsi="Arial Black"/>
          <w:szCs w:val="28"/>
        </w:rPr>
      </w:pPr>
      <w:r w:rsidRPr="003C2B56">
        <w:rPr>
          <w:rFonts w:ascii="Arial Black" w:hAnsi="Arial Black"/>
          <w:szCs w:val="28"/>
        </w:rPr>
        <w:t xml:space="preserve">  </w:t>
      </w:r>
    </w:p>
    <w:p w14:paraId="1876E610" w14:textId="77777777" w:rsidR="001C66EA" w:rsidRDefault="00E854F6" w:rsidP="001C66EA">
      <w:pPr>
        <w:ind w:right="300"/>
        <w:jc w:val="right"/>
        <w:rPr>
          <w:rFonts w:ascii="Arial Black" w:hAnsi="Arial Black"/>
          <w:szCs w:val="28"/>
        </w:rPr>
      </w:pPr>
      <w:r>
        <w:rPr>
          <w:rFonts w:ascii="Arial Black" w:hAnsi="Arial Black"/>
          <w:szCs w:val="28"/>
        </w:rPr>
        <w:t xml:space="preserve">Student: </w:t>
      </w:r>
      <w:r w:rsidR="00DE1B48">
        <w:rPr>
          <w:rFonts w:ascii="Arial Black" w:hAnsi="Arial Black"/>
          <w:szCs w:val="28"/>
        </w:rPr>
        <w:t>Alwin Rodewijk</w:t>
      </w:r>
    </w:p>
    <w:p w14:paraId="2464A232" w14:textId="77777777" w:rsidR="001C66EA" w:rsidRDefault="00DE1B48" w:rsidP="001C66EA">
      <w:pPr>
        <w:ind w:right="300"/>
        <w:jc w:val="right"/>
        <w:rPr>
          <w:rFonts w:ascii="Arial Black" w:hAnsi="Arial Black"/>
          <w:szCs w:val="28"/>
        </w:rPr>
      </w:pPr>
      <w:r>
        <w:rPr>
          <w:rFonts w:ascii="Arial Black" w:hAnsi="Arial Black"/>
          <w:szCs w:val="28"/>
        </w:rPr>
        <w:t>635653</w:t>
      </w:r>
    </w:p>
    <w:p w14:paraId="43AF1C59" w14:textId="77777777" w:rsidR="001C66EA" w:rsidRDefault="00E854F6" w:rsidP="001C66EA">
      <w:pPr>
        <w:ind w:right="300"/>
        <w:jc w:val="right"/>
        <w:rPr>
          <w:rFonts w:ascii="Arial Black" w:hAnsi="Arial Black"/>
          <w:szCs w:val="28"/>
        </w:rPr>
      </w:pPr>
      <w:r>
        <w:rPr>
          <w:rFonts w:ascii="Arial Black" w:hAnsi="Arial Black"/>
          <w:szCs w:val="28"/>
        </w:rPr>
        <w:t xml:space="preserve"> Vak: </w:t>
      </w:r>
      <w:r w:rsidR="00085231">
        <w:rPr>
          <w:rFonts w:ascii="Arial Black" w:hAnsi="Arial Black"/>
          <w:szCs w:val="28"/>
        </w:rPr>
        <w:t xml:space="preserve">Inleiding Software Engineering, </w:t>
      </w:r>
      <w:r w:rsidR="00FC10AA" w:rsidRPr="00FC10AA">
        <w:rPr>
          <w:rFonts w:ascii="Arial Black" w:hAnsi="Arial Black"/>
          <w:szCs w:val="28"/>
        </w:rPr>
        <w:t>D-B-INSE-O</w:t>
      </w:r>
    </w:p>
    <w:p w14:paraId="2FDF6769" w14:textId="77777777" w:rsidR="009607B1" w:rsidRDefault="001C66EA" w:rsidP="001C66EA">
      <w:pPr>
        <w:ind w:right="300"/>
        <w:jc w:val="right"/>
        <w:rPr>
          <w:rFonts w:ascii="Arial Black" w:hAnsi="Arial Black"/>
          <w:szCs w:val="28"/>
        </w:rPr>
      </w:pPr>
      <w:r>
        <w:rPr>
          <w:rFonts w:ascii="Arial Black" w:hAnsi="Arial Black"/>
          <w:szCs w:val="28"/>
        </w:rPr>
        <w:t xml:space="preserve">Docent: </w:t>
      </w:r>
      <w:r w:rsidR="00DE1B48">
        <w:rPr>
          <w:rFonts w:ascii="Arial Black" w:hAnsi="Arial Black"/>
          <w:szCs w:val="28"/>
        </w:rPr>
        <w:t>Jos O</w:t>
      </w:r>
      <w:r w:rsidR="00DE1B48" w:rsidRPr="00DE1B48">
        <w:rPr>
          <w:rFonts w:ascii="Arial Black" w:hAnsi="Arial Black"/>
          <w:szCs w:val="28"/>
        </w:rPr>
        <w:t>nokiewicz</w:t>
      </w:r>
    </w:p>
    <w:p w14:paraId="0DF92915" w14:textId="77777777" w:rsidR="004B101D" w:rsidRDefault="00A67C69" w:rsidP="004B101D">
      <w:pPr>
        <w:ind w:right="300"/>
        <w:jc w:val="right"/>
        <w:rPr>
          <w:rFonts w:cs="Arial"/>
          <w:b/>
          <w:sz w:val="48"/>
          <w:szCs w:val="48"/>
        </w:rPr>
      </w:pPr>
      <w:r>
        <w:rPr>
          <w:rFonts w:ascii="Arial Black" w:hAnsi="Arial Black"/>
          <w:szCs w:val="28"/>
        </w:rPr>
        <w:t>26</w:t>
      </w:r>
      <w:r w:rsidR="00DE1B48">
        <w:rPr>
          <w:rFonts w:ascii="Arial Black" w:hAnsi="Arial Black"/>
          <w:szCs w:val="28"/>
        </w:rPr>
        <w:t>-</w:t>
      </w:r>
      <w:r>
        <w:rPr>
          <w:rFonts w:ascii="Arial Black" w:hAnsi="Arial Black"/>
          <w:szCs w:val="28"/>
        </w:rPr>
        <w:t>01</w:t>
      </w:r>
      <w:r w:rsidR="00DE1B48">
        <w:rPr>
          <w:rFonts w:ascii="Arial Black" w:hAnsi="Arial Black"/>
          <w:szCs w:val="28"/>
        </w:rPr>
        <w:t>-20</w:t>
      </w:r>
      <w:r>
        <w:rPr>
          <w:rFonts w:ascii="Arial Black" w:hAnsi="Arial Black"/>
          <w:szCs w:val="28"/>
        </w:rPr>
        <w:t>20</w:t>
      </w:r>
    </w:p>
    <w:p w14:paraId="4BB2B1B5" w14:textId="77777777" w:rsidR="004B101D" w:rsidRDefault="004B101D">
      <w:pPr>
        <w:widowControl/>
        <w:jc w:val="left"/>
        <w:rPr>
          <w:rFonts w:cs="Arial"/>
          <w:b/>
          <w:sz w:val="48"/>
          <w:szCs w:val="48"/>
        </w:rPr>
      </w:pPr>
      <w:r>
        <w:rPr>
          <w:rFonts w:cs="Arial"/>
          <w:b/>
          <w:sz w:val="48"/>
          <w:szCs w:val="48"/>
        </w:rPr>
        <w:br w:type="page"/>
      </w:r>
    </w:p>
    <w:p w14:paraId="11567306" w14:textId="21583F1A" w:rsidR="00D11629" w:rsidRPr="004B101D" w:rsidRDefault="00D11629" w:rsidP="004B101D">
      <w:pPr>
        <w:pStyle w:val="Kop1"/>
        <w:numPr>
          <w:ilvl w:val="0"/>
          <w:numId w:val="0"/>
        </w:numPr>
        <w:ind w:left="360" w:hanging="360"/>
        <w:rPr>
          <w:rFonts w:ascii="Arial Black" w:hAnsi="Arial Black"/>
          <w:szCs w:val="28"/>
        </w:rPr>
      </w:pPr>
      <w:bookmarkStart w:id="3" w:name="_Toc30968837"/>
      <w:r w:rsidRPr="00DD1560">
        <w:lastRenderedPageBreak/>
        <w:t>Documenthistorie</w:t>
      </w:r>
      <w:bookmarkEnd w:id="3"/>
    </w:p>
    <w:p w14:paraId="3C8766E0" w14:textId="77777777" w:rsidR="000C141A" w:rsidRPr="00DD1560" w:rsidRDefault="000C141A" w:rsidP="000C141A">
      <w:pPr>
        <w:rPr>
          <w:rFonts w:cs="Arial"/>
        </w:rPr>
      </w:pPr>
    </w:p>
    <w:tbl>
      <w:tblPr>
        <w:tblStyle w:val="Tabelraster"/>
        <w:tblW w:w="0" w:type="auto"/>
        <w:tblLayout w:type="fixed"/>
        <w:tblLook w:val="04A0" w:firstRow="1" w:lastRow="0" w:firstColumn="1" w:lastColumn="0" w:noHBand="0" w:noVBand="1"/>
      </w:tblPr>
      <w:tblGrid>
        <w:gridCol w:w="1526"/>
        <w:gridCol w:w="879"/>
        <w:gridCol w:w="1843"/>
        <w:gridCol w:w="4994"/>
      </w:tblGrid>
      <w:tr w:rsidR="00632128" w:rsidRPr="00DD1560" w14:paraId="250661A5" w14:textId="77777777" w:rsidTr="002D1279">
        <w:tc>
          <w:tcPr>
            <w:tcW w:w="1526" w:type="dxa"/>
            <w:shd w:val="clear" w:color="auto" w:fill="BFBFBF" w:themeFill="background1" w:themeFillShade="BF"/>
          </w:tcPr>
          <w:p w14:paraId="318273F8" w14:textId="77777777"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b/>
              </w:rPr>
            </w:pPr>
            <w:r w:rsidRPr="00DD1560">
              <w:rPr>
                <w:rFonts w:cs="Arial"/>
                <w:b/>
              </w:rPr>
              <w:t>Datum</w:t>
            </w:r>
          </w:p>
        </w:tc>
        <w:tc>
          <w:tcPr>
            <w:tcW w:w="879" w:type="dxa"/>
            <w:shd w:val="clear" w:color="auto" w:fill="BFBFBF" w:themeFill="background1" w:themeFillShade="BF"/>
          </w:tcPr>
          <w:p w14:paraId="74A7CDB4" w14:textId="77777777"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b/>
              </w:rPr>
            </w:pPr>
            <w:r w:rsidRPr="00DD1560">
              <w:rPr>
                <w:rFonts w:cs="Arial"/>
                <w:b/>
              </w:rPr>
              <w:t>Versie</w:t>
            </w:r>
          </w:p>
        </w:tc>
        <w:tc>
          <w:tcPr>
            <w:tcW w:w="1843" w:type="dxa"/>
            <w:shd w:val="clear" w:color="auto" w:fill="BFBFBF" w:themeFill="background1" w:themeFillShade="BF"/>
          </w:tcPr>
          <w:p w14:paraId="648B5FB6" w14:textId="77777777"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b/>
              </w:rPr>
            </w:pPr>
            <w:r w:rsidRPr="00DD1560">
              <w:rPr>
                <w:rFonts w:cs="Arial"/>
                <w:b/>
              </w:rPr>
              <w:t>Wie</w:t>
            </w:r>
          </w:p>
        </w:tc>
        <w:tc>
          <w:tcPr>
            <w:tcW w:w="4994" w:type="dxa"/>
            <w:shd w:val="clear" w:color="auto" w:fill="BFBFBF" w:themeFill="background1" w:themeFillShade="BF"/>
          </w:tcPr>
          <w:p w14:paraId="51E3A38E" w14:textId="77777777"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b/>
              </w:rPr>
            </w:pPr>
            <w:r w:rsidRPr="00DD1560">
              <w:rPr>
                <w:rFonts w:cs="Arial"/>
                <w:b/>
              </w:rPr>
              <w:t>Veranderingen</w:t>
            </w:r>
          </w:p>
        </w:tc>
      </w:tr>
      <w:tr w:rsidR="00DE7631" w:rsidRPr="00DD1560" w14:paraId="5F1D3F8E" w14:textId="77777777" w:rsidTr="002D1279">
        <w:tc>
          <w:tcPr>
            <w:tcW w:w="1526" w:type="dxa"/>
          </w:tcPr>
          <w:p w14:paraId="00DCAF5E" w14:textId="77777777" w:rsidR="00DE7631" w:rsidRPr="00DD1560" w:rsidRDefault="00952227"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Pr>
                <w:rFonts w:cs="Arial"/>
              </w:rPr>
              <w:t>21-11-2019</w:t>
            </w:r>
          </w:p>
        </w:tc>
        <w:tc>
          <w:tcPr>
            <w:tcW w:w="879" w:type="dxa"/>
          </w:tcPr>
          <w:p w14:paraId="2D405402" w14:textId="55982E1F" w:rsidR="00DE7631" w:rsidRPr="00DD1560" w:rsidRDefault="00952227"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Pr>
                <w:rFonts w:cs="Arial"/>
              </w:rPr>
              <w:t>0.1</w:t>
            </w:r>
          </w:p>
        </w:tc>
        <w:tc>
          <w:tcPr>
            <w:tcW w:w="1843" w:type="dxa"/>
          </w:tcPr>
          <w:p w14:paraId="17E3A6AC" w14:textId="77777777" w:rsidR="00DE7631" w:rsidRPr="00DD1560" w:rsidRDefault="00952227"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Pr>
                <w:rFonts w:cs="Arial"/>
              </w:rPr>
              <w:t>Alwin Rodewijk</w:t>
            </w:r>
          </w:p>
        </w:tc>
        <w:tc>
          <w:tcPr>
            <w:tcW w:w="4994" w:type="dxa"/>
          </w:tcPr>
          <w:p w14:paraId="137DE094" w14:textId="04BA3420" w:rsidR="00DE7631" w:rsidRPr="00DD1560" w:rsidRDefault="00381F4A"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Pr>
                <w:rFonts w:cs="Arial"/>
              </w:rPr>
              <w:t>Set up</w:t>
            </w:r>
          </w:p>
        </w:tc>
      </w:tr>
      <w:tr w:rsidR="00632128" w:rsidRPr="00DD1560" w14:paraId="6103C113" w14:textId="77777777" w:rsidTr="002D1279">
        <w:tc>
          <w:tcPr>
            <w:tcW w:w="1526" w:type="dxa"/>
          </w:tcPr>
          <w:p w14:paraId="001C0C1C" w14:textId="640E3D76" w:rsidR="00632128" w:rsidRPr="00DD1560" w:rsidRDefault="0090326F"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Pr>
                <w:rFonts w:cs="Arial"/>
              </w:rPr>
              <w:t>16-12-2019</w:t>
            </w:r>
          </w:p>
        </w:tc>
        <w:tc>
          <w:tcPr>
            <w:tcW w:w="879" w:type="dxa"/>
          </w:tcPr>
          <w:p w14:paraId="4F093DFA" w14:textId="6CACF867" w:rsidR="00632128" w:rsidRPr="00DD1560" w:rsidRDefault="0090326F"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Pr>
                <w:rFonts w:cs="Arial"/>
              </w:rPr>
              <w:t>0.2</w:t>
            </w:r>
          </w:p>
        </w:tc>
        <w:tc>
          <w:tcPr>
            <w:tcW w:w="1843" w:type="dxa"/>
          </w:tcPr>
          <w:p w14:paraId="309B7551" w14:textId="0B6CDC95" w:rsidR="00632128" w:rsidRPr="00DD1560" w:rsidRDefault="0090326F"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Pr>
                <w:rFonts w:cs="Arial"/>
              </w:rPr>
              <w:t>Alwin Rodewijk</w:t>
            </w:r>
          </w:p>
        </w:tc>
        <w:tc>
          <w:tcPr>
            <w:tcW w:w="4994" w:type="dxa"/>
          </w:tcPr>
          <w:p w14:paraId="56F06FF4" w14:textId="23C193D2" w:rsidR="00D64008" w:rsidRPr="00DD1560" w:rsidRDefault="0090326F"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Pr>
                <w:rFonts w:cs="Arial"/>
              </w:rPr>
              <w:t>Verschillende toevoegingen</w:t>
            </w:r>
          </w:p>
        </w:tc>
      </w:tr>
      <w:tr w:rsidR="007605B6" w:rsidRPr="00DD1560" w14:paraId="04BF3F64" w14:textId="77777777" w:rsidTr="002D1279">
        <w:tc>
          <w:tcPr>
            <w:tcW w:w="1526" w:type="dxa"/>
          </w:tcPr>
          <w:p w14:paraId="6812E325" w14:textId="3E63CC50" w:rsidR="007605B6" w:rsidRPr="00DD1560" w:rsidRDefault="0090326F"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Pr>
                <w:rFonts w:cs="Arial"/>
              </w:rPr>
              <w:t>24-01-2020</w:t>
            </w:r>
          </w:p>
        </w:tc>
        <w:tc>
          <w:tcPr>
            <w:tcW w:w="879" w:type="dxa"/>
          </w:tcPr>
          <w:p w14:paraId="37A0FC33" w14:textId="605F0710" w:rsidR="007605B6" w:rsidRPr="00DD1560" w:rsidRDefault="0090326F"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Pr>
                <w:rFonts w:cs="Arial"/>
              </w:rPr>
              <w:t>0.3</w:t>
            </w:r>
          </w:p>
        </w:tc>
        <w:tc>
          <w:tcPr>
            <w:tcW w:w="1843" w:type="dxa"/>
          </w:tcPr>
          <w:p w14:paraId="35F810BC" w14:textId="14DDBBA3" w:rsidR="007605B6" w:rsidRPr="00DD1560" w:rsidRDefault="0090326F"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Pr>
                <w:rFonts w:cs="Arial"/>
              </w:rPr>
              <w:t>Alwin Rodewijk</w:t>
            </w:r>
          </w:p>
        </w:tc>
        <w:tc>
          <w:tcPr>
            <w:tcW w:w="4994" w:type="dxa"/>
          </w:tcPr>
          <w:p w14:paraId="08A6DED5" w14:textId="766E55B0" w:rsidR="007605B6" w:rsidRPr="00DD1560" w:rsidRDefault="0090326F"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Pr>
                <w:rFonts w:cs="Arial"/>
              </w:rPr>
              <w:t xml:space="preserve">Samenvatting t/m Eindresultaat aangevuld, gereed voor </w:t>
            </w:r>
            <w:r w:rsidR="00381F4A">
              <w:rPr>
                <w:rFonts w:cs="Arial"/>
              </w:rPr>
              <w:t>feedback</w:t>
            </w:r>
          </w:p>
        </w:tc>
      </w:tr>
      <w:tr w:rsidR="00DF5148" w:rsidRPr="00DD1560" w14:paraId="7BB35386" w14:textId="77777777" w:rsidTr="002D1279">
        <w:tc>
          <w:tcPr>
            <w:tcW w:w="1526" w:type="dxa"/>
          </w:tcPr>
          <w:p w14:paraId="37EF80AC" w14:textId="37C41CE9" w:rsidR="00DF5148" w:rsidRPr="00DD1560" w:rsidRDefault="00EF3A93"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Pr>
                <w:rFonts w:cs="Arial"/>
              </w:rPr>
              <w:t>25-01-2020</w:t>
            </w:r>
          </w:p>
        </w:tc>
        <w:tc>
          <w:tcPr>
            <w:tcW w:w="879" w:type="dxa"/>
          </w:tcPr>
          <w:p w14:paraId="7A2819CD" w14:textId="28D483F0" w:rsidR="00DF5148" w:rsidRPr="00DD1560" w:rsidRDefault="00381F4A"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Pr>
                <w:rFonts w:cs="Arial"/>
              </w:rPr>
              <w:t>1.0</w:t>
            </w:r>
          </w:p>
        </w:tc>
        <w:tc>
          <w:tcPr>
            <w:tcW w:w="1843" w:type="dxa"/>
          </w:tcPr>
          <w:p w14:paraId="6F72CD13" w14:textId="6693C209" w:rsidR="00DF5148" w:rsidRPr="00DD1560" w:rsidRDefault="00EF3A93"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Pr>
                <w:rFonts w:cs="Arial"/>
              </w:rPr>
              <w:t>Alwin Rodewijk</w:t>
            </w:r>
          </w:p>
        </w:tc>
        <w:tc>
          <w:tcPr>
            <w:tcW w:w="4994" w:type="dxa"/>
          </w:tcPr>
          <w:p w14:paraId="223238A2" w14:textId="04D44C19" w:rsidR="00DF5148" w:rsidRPr="00DD1560" w:rsidRDefault="00381F4A"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rPr>
            </w:pPr>
            <w:r>
              <w:rPr>
                <w:rFonts w:cs="Arial"/>
              </w:rPr>
              <w:t>Feedback verwerkt</w:t>
            </w:r>
          </w:p>
        </w:tc>
      </w:tr>
    </w:tbl>
    <w:p w14:paraId="46556385" w14:textId="77777777" w:rsidR="000C141A" w:rsidRPr="00DD1560" w:rsidRDefault="000C141A" w:rsidP="000C141A">
      <w:pPr>
        <w:rPr>
          <w:rFonts w:cs="Arial"/>
        </w:rPr>
      </w:pPr>
    </w:p>
    <w:p w14:paraId="54D7B437" w14:textId="77777777" w:rsidR="000C141A" w:rsidRPr="00DD1560" w:rsidRDefault="000C141A" w:rsidP="000C141A">
      <w:pPr>
        <w:rPr>
          <w:rFonts w:cs="Arial"/>
        </w:rPr>
      </w:pPr>
    </w:p>
    <w:p w14:paraId="72298615" w14:textId="77777777" w:rsidR="00992D72" w:rsidRPr="00DD1560" w:rsidRDefault="00992D72" w:rsidP="000C141A">
      <w:pPr>
        <w:rPr>
          <w:rFonts w:cs="Arial"/>
        </w:rPr>
      </w:pPr>
    </w:p>
    <w:p w14:paraId="3E09C73E" w14:textId="77777777" w:rsidR="00992D72" w:rsidRPr="00DD1560" w:rsidRDefault="00992D72" w:rsidP="000C141A">
      <w:pPr>
        <w:rPr>
          <w:rFonts w:cs="Arial"/>
        </w:rPr>
      </w:pPr>
    </w:p>
    <w:p w14:paraId="182D79DB" w14:textId="77777777" w:rsidR="000C141A" w:rsidRPr="00DD1560" w:rsidRDefault="000C141A" w:rsidP="000C141A">
      <w:pPr>
        <w:rPr>
          <w:rFonts w:cs="Arial"/>
        </w:rPr>
      </w:pPr>
    </w:p>
    <w:p w14:paraId="23A8825A" w14:textId="77777777" w:rsidR="000C141A" w:rsidRPr="00DD1560" w:rsidRDefault="000C141A" w:rsidP="000C141A">
      <w:pPr>
        <w:rPr>
          <w:rFonts w:cs="Arial"/>
        </w:rPr>
      </w:pPr>
    </w:p>
    <w:p w14:paraId="129D8E97" w14:textId="77777777" w:rsidR="000C141A" w:rsidRPr="00DD1560" w:rsidRDefault="000C141A" w:rsidP="000C141A">
      <w:pPr>
        <w:rPr>
          <w:rFonts w:cs="Arial"/>
        </w:rPr>
      </w:pPr>
    </w:p>
    <w:p w14:paraId="4173ECCE" w14:textId="77777777" w:rsidR="000C141A" w:rsidRPr="00DD1560" w:rsidRDefault="000C141A" w:rsidP="000C141A">
      <w:pPr>
        <w:rPr>
          <w:rFonts w:cs="Arial"/>
        </w:rPr>
      </w:pPr>
    </w:p>
    <w:p w14:paraId="17506C49" w14:textId="77777777" w:rsidR="000C141A" w:rsidRPr="00DD1560" w:rsidRDefault="000C141A" w:rsidP="000C141A">
      <w:pPr>
        <w:rPr>
          <w:rFonts w:cs="Arial"/>
        </w:rPr>
      </w:pPr>
    </w:p>
    <w:p w14:paraId="0356F102" w14:textId="77777777" w:rsidR="000C141A" w:rsidRPr="00DD1560" w:rsidRDefault="000C141A" w:rsidP="000C141A">
      <w:pPr>
        <w:rPr>
          <w:rFonts w:cs="Arial"/>
        </w:rPr>
      </w:pPr>
    </w:p>
    <w:p w14:paraId="39688DF4" w14:textId="77777777" w:rsidR="000C141A" w:rsidRPr="00DD1560" w:rsidRDefault="000C141A" w:rsidP="000C141A">
      <w:pPr>
        <w:rPr>
          <w:rFonts w:cs="Arial"/>
        </w:rPr>
      </w:pPr>
    </w:p>
    <w:p w14:paraId="7B1A9444" w14:textId="77777777" w:rsidR="000C141A" w:rsidRPr="00DD1560" w:rsidRDefault="000C141A" w:rsidP="000C141A">
      <w:pPr>
        <w:rPr>
          <w:rFonts w:cs="Arial"/>
        </w:rPr>
      </w:pPr>
    </w:p>
    <w:p w14:paraId="45B6F19C" w14:textId="77777777" w:rsidR="000C141A" w:rsidRPr="00DD1560" w:rsidRDefault="000C141A" w:rsidP="000C141A">
      <w:pPr>
        <w:rPr>
          <w:rFonts w:cs="Arial"/>
        </w:rPr>
      </w:pPr>
    </w:p>
    <w:p w14:paraId="165FBFB9" w14:textId="77777777" w:rsidR="000C141A" w:rsidRPr="00DD1560" w:rsidRDefault="000C141A" w:rsidP="000C141A">
      <w:pPr>
        <w:rPr>
          <w:rFonts w:cs="Arial"/>
        </w:rPr>
      </w:pPr>
    </w:p>
    <w:p w14:paraId="724ACBB5" w14:textId="77777777" w:rsidR="000C141A" w:rsidRPr="00DD1560" w:rsidRDefault="000C141A" w:rsidP="000C141A">
      <w:pPr>
        <w:rPr>
          <w:rFonts w:cs="Arial"/>
        </w:rPr>
      </w:pPr>
    </w:p>
    <w:p w14:paraId="3A75E51A" w14:textId="77777777" w:rsidR="000C141A" w:rsidRPr="00DD1560" w:rsidRDefault="000C141A" w:rsidP="000C141A">
      <w:pPr>
        <w:rPr>
          <w:rFonts w:cs="Arial"/>
        </w:rPr>
      </w:pPr>
    </w:p>
    <w:p w14:paraId="57E2E425" w14:textId="77777777" w:rsidR="000C141A" w:rsidRPr="00DD1560" w:rsidRDefault="000C141A" w:rsidP="000C141A">
      <w:pPr>
        <w:rPr>
          <w:rFonts w:cs="Arial"/>
        </w:rPr>
      </w:pPr>
    </w:p>
    <w:p w14:paraId="36574725" w14:textId="77777777" w:rsidR="000C141A" w:rsidRPr="00DD1560" w:rsidRDefault="000C141A" w:rsidP="000C141A">
      <w:pPr>
        <w:rPr>
          <w:rFonts w:cs="Arial"/>
        </w:rPr>
      </w:pPr>
    </w:p>
    <w:p w14:paraId="4D5118E7" w14:textId="77777777" w:rsidR="000C141A" w:rsidRPr="00DD1560" w:rsidRDefault="000C141A" w:rsidP="000C141A">
      <w:pPr>
        <w:rPr>
          <w:rFonts w:cs="Arial"/>
        </w:rPr>
      </w:pPr>
    </w:p>
    <w:p w14:paraId="3B35342E" w14:textId="77777777" w:rsidR="000C141A" w:rsidRPr="00DD1560" w:rsidRDefault="000C141A" w:rsidP="000C141A">
      <w:pPr>
        <w:rPr>
          <w:rFonts w:cs="Arial"/>
        </w:rPr>
      </w:pPr>
    </w:p>
    <w:p w14:paraId="031F8F86" w14:textId="77777777" w:rsidR="000C141A" w:rsidRPr="00DD1560" w:rsidRDefault="000C141A" w:rsidP="000C141A">
      <w:pPr>
        <w:rPr>
          <w:rFonts w:cs="Arial"/>
        </w:rPr>
      </w:pPr>
    </w:p>
    <w:p w14:paraId="6CD1ADBE" w14:textId="77777777" w:rsidR="000C141A" w:rsidRPr="00DD1560" w:rsidRDefault="000C141A" w:rsidP="000C141A">
      <w:pPr>
        <w:rPr>
          <w:rFonts w:cs="Arial"/>
        </w:rPr>
      </w:pPr>
    </w:p>
    <w:p w14:paraId="4303365B" w14:textId="77777777" w:rsidR="000C141A" w:rsidRPr="00DD1560" w:rsidRDefault="000C141A" w:rsidP="000C141A">
      <w:pPr>
        <w:rPr>
          <w:rFonts w:cs="Arial"/>
        </w:rPr>
      </w:pPr>
    </w:p>
    <w:p w14:paraId="6D4913DA" w14:textId="77777777" w:rsidR="000C141A" w:rsidRPr="00DD1560" w:rsidRDefault="000C141A" w:rsidP="000C141A">
      <w:pPr>
        <w:rPr>
          <w:rFonts w:cs="Arial"/>
          <w:szCs w:val="24"/>
        </w:rPr>
      </w:pPr>
      <w:r w:rsidRPr="00DD1560">
        <w:rPr>
          <w:rFonts w:cs="Arial"/>
          <w:szCs w:val="24"/>
        </w:rPr>
        <w:br/>
      </w:r>
    </w:p>
    <w:p w14:paraId="278B8763" w14:textId="77777777" w:rsidR="000C141A" w:rsidRPr="00DD1560" w:rsidRDefault="000C141A" w:rsidP="000C141A">
      <w:pPr>
        <w:rPr>
          <w:rFonts w:cs="Arial"/>
          <w:szCs w:val="24"/>
        </w:rPr>
      </w:pPr>
      <w:r w:rsidRPr="00DD1560">
        <w:rPr>
          <w:rFonts w:cs="Arial"/>
          <w:szCs w:val="24"/>
        </w:rPr>
        <w:br w:type="page"/>
      </w:r>
    </w:p>
    <w:p w14:paraId="2ED597BD" w14:textId="77777777" w:rsidR="003442D6" w:rsidRPr="003D35DE" w:rsidRDefault="000A131E">
      <w:pPr>
        <w:pStyle w:val="Kop1"/>
        <w:numPr>
          <w:ilvl w:val="0"/>
          <w:numId w:val="0"/>
        </w:numPr>
        <w:rPr>
          <w:rFonts w:cs="Arial"/>
          <w:b w:val="0"/>
          <w:szCs w:val="22"/>
        </w:rPr>
      </w:pPr>
      <w:bookmarkStart w:id="4" w:name="_Toc30968838"/>
      <w:r>
        <w:rPr>
          <w:rFonts w:cs="Arial"/>
          <w:szCs w:val="22"/>
        </w:rPr>
        <w:lastRenderedPageBreak/>
        <w:t>Samenvatting</w:t>
      </w:r>
      <w:bookmarkEnd w:id="4"/>
    </w:p>
    <w:p w14:paraId="532AFF08" w14:textId="77777777" w:rsidR="001C66EA" w:rsidRDefault="001C66EA" w:rsidP="009F42F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3386B9C9" w14:textId="055B8EE2" w:rsidR="009A76EC" w:rsidRDefault="004F799B"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t>Tomato – The Automatic Greenhouse</w:t>
      </w:r>
      <w:r w:rsidR="009A76EC">
        <w:rPr>
          <w:rFonts w:cs="Arial"/>
          <w:szCs w:val="22"/>
        </w:rPr>
        <w:t xml:space="preserve"> is een volledig automatische kas die voor </w:t>
      </w:r>
      <w:r w:rsidR="005D231A">
        <w:rPr>
          <w:rFonts w:cs="Arial"/>
          <w:szCs w:val="22"/>
        </w:rPr>
        <w:t>gedefinieerde</w:t>
      </w:r>
      <w:r w:rsidR="009A76EC">
        <w:rPr>
          <w:rFonts w:cs="Arial"/>
          <w:szCs w:val="22"/>
        </w:rPr>
        <w:t xml:space="preserve"> plant</w:t>
      </w:r>
      <w:r w:rsidR="00684AED">
        <w:rPr>
          <w:rFonts w:cs="Arial"/>
          <w:szCs w:val="22"/>
        </w:rPr>
        <w:t xml:space="preserve"> types</w:t>
      </w:r>
      <w:r w:rsidR="009A76EC">
        <w:rPr>
          <w:rFonts w:cs="Arial"/>
          <w:szCs w:val="22"/>
        </w:rPr>
        <w:t xml:space="preserve"> kan zorgen.</w:t>
      </w:r>
      <w:r w:rsidR="009376F9">
        <w:rPr>
          <w:rFonts w:cs="Arial"/>
          <w:szCs w:val="22"/>
        </w:rPr>
        <w:t xml:space="preserve"> </w:t>
      </w:r>
      <w:r w:rsidR="00381F4A">
        <w:t xml:space="preserve">Een plant type wordt gedefinieerd a.d.h.v. een beschrijving en verzorgingseisen en is bijvoorbeeld een tomaten of aardbeien plant. </w:t>
      </w:r>
      <w:r w:rsidR="008A2B91">
        <w:rPr>
          <w:rFonts w:cs="Arial"/>
          <w:szCs w:val="22"/>
        </w:rPr>
        <w:t xml:space="preserve">De actieve plant is de plant waar momenteel voor gezorgd </w:t>
      </w:r>
      <w:r w:rsidR="005D231A">
        <w:rPr>
          <w:rFonts w:cs="Arial"/>
          <w:szCs w:val="22"/>
        </w:rPr>
        <w:t>wordt</w:t>
      </w:r>
      <w:r w:rsidR="008A2B91">
        <w:rPr>
          <w:rFonts w:cs="Arial"/>
          <w:szCs w:val="22"/>
        </w:rPr>
        <w:t xml:space="preserve"> in de kas.</w:t>
      </w:r>
    </w:p>
    <w:p w14:paraId="529232BA" w14:textId="77777777" w:rsidR="002C6370" w:rsidRDefault="002C6370"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4DB0FA30" w14:textId="3D0EC975" w:rsidR="00CC31F8" w:rsidRDefault="00CC31F8"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 xml:space="preserve">De volgende </w:t>
      </w:r>
      <w:r w:rsidR="005D231A">
        <w:rPr>
          <w:rFonts w:cs="Arial"/>
          <w:szCs w:val="22"/>
        </w:rPr>
        <w:t xml:space="preserve">aspecten </w:t>
      </w:r>
      <w:r>
        <w:rPr>
          <w:rFonts w:cs="Arial"/>
          <w:szCs w:val="22"/>
        </w:rPr>
        <w:t xml:space="preserve">worden </w:t>
      </w:r>
      <w:r w:rsidR="005D231A">
        <w:rPr>
          <w:rFonts w:cs="Arial"/>
          <w:szCs w:val="22"/>
        </w:rPr>
        <w:t xml:space="preserve">gecontroleerd </w:t>
      </w:r>
      <w:r>
        <w:rPr>
          <w:rFonts w:cs="Arial"/>
          <w:szCs w:val="22"/>
        </w:rPr>
        <w:t>om de plant efficiënt te laten groeien:</w:t>
      </w:r>
    </w:p>
    <w:p w14:paraId="197ADD81" w14:textId="68A65D60" w:rsidR="00CC31F8" w:rsidRDefault="00CC31F8" w:rsidP="00B142C8">
      <w:pPr>
        <w:pStyle w:val="Lijstalinea"/>
        <w:numPr>
          <w:ilvl w:val="0"/>
          <w:numId w:val="5"/>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Omgeving</w:t>
      </w:r>
      <w:r w:rsidR="005D231A">
        <w:rPr>
          <w:rFonts w:cs="Arial"/>
          <w:szCs w:val="22"/>
        </w:rPr>
        <w:t>s</w:t>
      </w:r>
      <w:r>
        <w:rPr>
          <w:rFonts w:cs="Arial"/>
          <w:szCs w:val="22"/>
        </w:rPr>
        <w:t>temperatuur</w:t>
      </w:r>
    </w:p>
    <w:p w14:paraId="19905E14" w14:textId="51590989" w:rsidR="00CC31F8" w:rsidRDefault="00CC31F8" w:rsidP="00B142C8">
      <w:pPr>
        <w:pStyle w:val="Lijstalinea"/>
        <w:numPr>
          <w:ilvl w:val="0"/>
          <w:numId w:val="5"/>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Vochtniveau van de aarde</w:t>
      </w:r>
    </w:p>
    <w:p w14:paraId="5275F24B" w14:textId="5FCFA88E" w:rsidR="00CC31F8" w:rsidRDefault="00CC31F8" w:rsidP="00B142C8">
      <w:pPr>
        <w:pStyle w:val="Lijstalinea"/>
        <w:numPr>
          <w:ilvl w:val="0"/>
          <w:numId w:val="5"/>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Lichturen</w:t>
      </w:r>
    </w:p>
    <w:p w14:paraId="11DCF699" w14:textId="58B858C9" w:rsidR="003E090B" w:rsidRDefault="003E090B" w:rsidP="003E090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De omgeving</w:t>
      </w:r>
      <w:r w:rsidR="0024504C">
        <w:rPr>
          <w:rFonts w:cs="Arial"/>
          <w:szCs w:val="22"/>
        </w:rPr>
        <w:t>s</w:t>
      </w:r>
      <w:r>
        <w:rPr>
          <w:rFonts w:cs="Arial"/>
          <w:szCs w:val="22"/>
        </w:rPr>
        <w:t xml:space="preserve">temperatuur </w:t>
      </w:r>
      <w:r w:rsidR="00381F4A">
        <w:rPr>
          <w:rFonts w:cs="Arial"/>
          <w:szCs w:val="22"/>
        </w:rPr>
        <w:t xml:space="preserve">wordt </w:t>
      </w:r>
      <w:r w:rsidR="004F799B">
        <w:rPr>
          <w:rFonts w:cs="Arial"/>
          <w:szCs w:val="22"/>
        </w:rPr>
        <w:t>beïnvloed</w:t>
      </w:r>
      <w:r w:rsidR="00D9079F">
        <w:rPr>
          <w:rFonts w:cs="Arial"/>
          <w:szCs w:val="22"/>
        </w:rPr>
        <w:t xml:space="preserve"> op basis van</w:t>
      </w:r>
      <w:r w:rsidR="00381F4A">
        <w:rPr>
          <w:rFonts w:cs="Arial"/>
          <w:szCs w:val="22"/>
        </w:rPr>
        <w:t xml:space="preserve"> </w:t>
      </w:r>
      <w:r>
        <w:rPr>
          <w:rFonts w:cs="Arial"/>
          <w:szCs w:val="22"/>
        </w:rPr>
        <w:t xml:space="preserve">de </w:t>
      </w:r>
      <w:r w:rsidR="005D231A">
        <w:rPr>
          <w:rFonts w:cs="Arial"/>
          <w:szCs w:val="22"/>
        </w:rPr>
        <w:t>minimum</w:t>
      </w:r>
      <w:r w:rsidR="0024504C">
        <w:rPr>
          <w:rFonts w:cs="Arial"/>
          <w:szCs w:val="22"/>
        </w:rPr>
        <w:t xml:space="preserve">- </w:t>
      </w:r>
      <w:r w:rsidR="00381F4A">
        <w:rPr>
          <w:rFonts w:cs="Arial"/>
          <w:szCs w:val="22"/>
        </w:rPr>
        <w:t xml:space="preserve">en </w:t>
      </w:r>
      <w:r w:rsidR="0024504C">
        <w:rPr>
          <w:rFonts w:cs="Arial"/>
          <w:szCs w:val="22"/>
        </w:rPr>
        <w:t>maximumtemperatuur</w:t>
      </w:r>
      <w:r w:rsidR="00D9079F">
        <w:rPr>
          <w:rFonts w:cs="Arial"/>
          <w:szCs w:val="22"/>
        </w:rPr>
        <w:t>,</w:t>
      </w:r>
      <w:r w:rsidR="00D76C97">
        <w:rPr>
          <w:rFonts w:cs="Arial"/>
          <w:szCs w:val="22"/>
        </w:rPr>
        <w:t xml:space="preserve"> zoals</w:t>
      </w:r>
      <w:r w:rsidR="0024504C">
        <w:rPr>
          <w:rFonts w:cs="Arial"/>
          <w:szCs w:val="22"/>
        </w:rPr>
        <w:t xml:space="preserve"> gedefinieerd voor de actieve plant</w:t>
      </w:r>
      <w:r>
        <w:rPr>
          <w:rFonts w:cs="Arial"/>
          <w:szCs w:val="22"/>
        </w:rPr>
        <w:t>.</w:t>
      </w:r>
      <w:r w:rsidR="002C6370">
        <w:rPr>
          <w:rFonts w:cs="Arial"/>
          <w:szCs w:val="22"/>
        </w:rPr>
        <w:t xml:space="preserve"> </w:t>
      </w:r>
    </w:p>
    <w:p w14:paraId="64ED0CC5" w14:textId="02AACD7E" w:rsidR="003E090B" w:rsidRDefault="002C6370" w:rsidP="003E090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Er word</w:t>
      </w:r>
      <w:r w:rsidR="005D231A">
        <w:rPr>
          <w:rFonts w:cs="Arial"/>
          <w:szCs w:val="22"/>
        </w:rPr>
        <w:t>t</w:t>
      </w:r>
      <w:r>
        <w:rPr>
          <w:rFonts w:cs="Arial"/>
          <w:szCs w:val="22"/>
        </w:rPr>
        <w:t xml:space="preserve"> water gegeven wanneer het vochtniveau van de aarde onder de helft van de </w:t>
      </w:r>
      <w:r w:rsidR="00CF5257">
        <w:rPr>
          <w:rFonts w:cs="Arial"/>
          <w:szCs w:val="22"/>
        </w:rPr>
        <w:t xml:space="preserve">gedefinieerde </w:t>
      </w:r>
      <w:r w:rsidR="005D231A">
        <w:rPr>
          <w:rFonts w:cs="Arial"/>
          <w:szCs w:val="22"/>
        </w:rPr>
        <w:t>maximumwaarde</w:t>
      </w:r>
      <w:r>
        <w:rPr>
          <w:rFonts w:cs="Arial"/>
          <w:szCs w:val="22"/>
        </w:rPr>
        <w:t xml:space="preserve"> komt.</w:t>
      </w:r>
    </w:p>
    <w:p w14:paraId="750FBC74" w14:textId="50429905" w:rsidR="002C6370" w:rsidRDefault="002C6370" w:rsidP="003E090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Aan de hand van de lichturen worden de groeilichten aan of uit gezet zodat de plant de juiste hoeveelheid licht</w:t>
      </w:r>
      <w:r w:rsidR="00CF5257">
        <w:rPr>
          <w:rFonts w:cs="Arial"/>
          <w:szCs w:val="22"/>
        </w:rPr>
        <w:t xml:space="preserve">uren </w:t>
      </w:r>
      <w:r>
        <w:rPr>
          <w:rFonts w:cs="Arial"/>
          <w:szCs w:val="22"/>
        </w:rPr>
        <w:t xml:space="preserve">krijgt. </w:t>
      </w:r>
    </w:p>
    <w:p w14:paraId="77BD94A4" w14:textId="77777777" w:rsidR="002C6370" w:rsidRDefault="002C6370" w:rsidP="003E090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3EFC4400" w14:textId="6BBFC1C5" w:rsidR="002C6370" w:rsidRPr="003E090B" w:rsidRDefault="002C6370" w:rsidP="003E090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 xml:space="preserve">Er zijn </w:t>
      </w:r>
      <w:r w:rsidR="00CF5257">
        <w:rPr>
          <w:rFonts w:cs="Arial"/>
          <w:szCs w:val="22"/>
        </w:rPr>
        <w:t>twee</w:t>
      </w:r>
      <w:r>
        <w:rPr>
          <w:rFonts w:cs="Arial"/>
          <w:szCs w:val="22"/>
        </w:rPr>
        <w:t xml:space="preserve"> </w:t>
      </w:r>
      <w:r w:rsidR="00CF5257">
        <w:rPr>
          <w:rFonts w:cs="Arial"/>
          <w:szCs w:val="22"/>
        </w:rPr>
        <w:t xml:space="preserve">modes </w:t>
      </w:r>
      <w:r>
        <w:rPr>
          <w:rFonts w:cs="Arial"/>
          <w:szCs w:val="22"/>
        </w:rPr>
        <w:t>gedefinieerd, de gebruiker</w:t>
      </w:r>
      <w:r w:rsidR="00CF5257">
        <w:rPr>
          <w:rFonts w:cs="Arial"/>
          <w:szCs w:val="22"/>
        </w:rPr>
        <w:t>s-</w:t>
      </w:r>
      <w:r>
        <w:rPr>
          <w:rFonts w:cs="Arial"/>
          <w:szCs w:val="22"/>
        </w:rPr>
        <w:t xml:space="preserve"> en servic</w:t>
      </w:r>
      <w:r w:rsidR="00637ABB">
        <w:rPr>
          <w:rFonts w:cs="Arial"/>
          <w:szCs w:val="22"/>
        </w:rPr>
        <w:t>e</w:t>
      </w:r>
      <w:r w:rsidR="00CF5257">
        <w:rPr>
          <w:rFonts w:cs="Arial"/>
          <w:szCs w:val="22"/>
        </w:rPr>
        <w:t>mode</w:t>
      </w:r>
      <w:r w:rsidR="00637ABB">
        <w:rPr>
          <w:rFonts w:cs="Arial"/>
          <w:szCs w:val="22"/>
        </w:rPr>
        <w:t xml:space="preserve">. </w:t>
      </w:r>
      <w:r w:rsidR="00CF5257">
        <w:rPr>
          <w:rFonts w:cs="Arial"/>
          <w:szCs w:val="22"/>
        </w:rPr>
        <w:t xml:space="preserve">De gebruikersmode is ontworpen voor </w:t>
      </w:r>
      <w:r w:rsidR="00637ABB">
        <w:rPr>
          <w:rFonts w:cs="Arial"/>
          <w:szCs w:val="22"/>
        </w:rPr>
        <w:t>personeel dat klein onderhoud pleegt aan de installatie en informatie uitleest.</w:t>
      </w:r>
      <w:r>
        <w:rPr>
          <w:rFonts w:cs="Arial"/>
          <w:szCs w:val="22"/>
        </w:rPr>
        <w:t xml:space="preserve"> </w:t>
      </w:r>
      <w:r w:rsidR="00CF5257">
        <w:rPr>
          <w:rFonts w:cs="Arial"/>
          <w:szCs w:val="22"/>
        </w:rPr>
        <w:t xml:space="preserve">De servicemode is ontworpen voor </w:t>
      </w:r>
      <w:r>
        <w:rPr>
          <w:rFonts w:cs="Arial"/>
          <w:szCs w:val="22"/>
        </w:rPr>
        <w:t xml:space="preserve">beheerders en </w:t>
      </w:r>
      <w:r w:rsidR="005D231A">
        <w:rPr>
          <w:rFonts w:cs="Arial"/>
          <w:szCs w:val="22"/>
        </w:rPr>
        <w:t>servicemonteurs</w:t>
      </w:r>
      <w:r>
        <w:rPr>
          <w:rFonts w:cs="Arial"/>
          <w:szCs w:val="22"/>
        </w:rPr>
        <w:t>.</w:t>
      </w:r>
    </w:p>
    <w:p w14:paraId="6EC9878B" w14:textId="6FF3B8F0" w:rsidR="008A2B91" w:rsidRDefault="00CF5257" w:rsidP="008A2B91">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In gebruikersmode</w:t>
      </w:r>
      <w:r w:rsidR="008A2B91">
        <w:rPr>
          <w:rFonts w:cs="Arial"/>
          <w:szCs w:val="22"/>
        </w:rPr>
        <w:t xml:space="preserve"> is het mogelijk om:</w:t>
      </w:r>
    </w:p>
    <w:p w14:paraId="4461CDA4" w14:textId="5D922359" w:rsidR="008A2B91" w:rsidRDefault="008A2B91" w:rsidP="00B142C8">
      <w:pPr>
        <w:pStyle w:val="Lijstalinea"/>
        <w:numPr>
          <w:ilvl w:val="0"/>
          <w:numId w:val="6"/>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 xml:space="preserve">De huidige status van de bovengenoemde onderdelen </w:t>
      </w:r>
      <w:r w:rsidR="00CF5257">
        <w:rPr>
          <w:rFonts w:cs="Arial"/>
          <w:szCs w:val="22"/>
        </w:rPr>
        <w:t>inzien</w:t>
      </w:r>
    </w:p>
    <w:p w14:paraId="771AE703" w14:textId="5053C8C2" w:rsidR="008A2B91" w:rsidRDefault="008A2B91" w:rsidP="00B142C8">
      <w:pPr>
        <w:pStyle w:val="Lijstalinea"/>
        <w:numPr>
          <w:ilvl w:val="0"/>
          <w:numId w:val="6"/>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 xml:space="preserve">De tijd gesimuleerd </w:t>
      </w:r>
      <w:r w:rsidR="00CF5257">
        <w:rPr>
          <w:rFonts w:cs="Arial"/>
          <w:szCs w:val="22"/>
        </w:rPr>
        <w:t>laten verlopen</w:t>
      </w:r>
    </w:p>
    <w:p w14:paraId="5E1D6782" w14:textId="5766F21D" w:rsidR="008A2B91" w:rsidRDefault="008A2B91" w:rsidP="00B142C8">
      <w:pPr>
        <w:pStyle w:val="Lijstalinea"/>
        <w:numPr>
          <w:ilvl w:val="0"/>
          <w:numId w:val="6"/>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In</w:t>
      </w:r>
      <w:r w:rsidR="00CF5257">
        <w:rPr>
          <w:rFonts w:cs="Arial"/>
          <w:szCs w:val="22"/>
        </w:rPr>
        <w:t xml:space="preserve">loggen </w:t>
      </w:r>
      <w:r>
        <w:rPr>
          <w:rFonts w:cs="Arial"/>
          <w:szCs w:val="22"/>
        </w:rPr>
        <w:t>met de service login</w:t>
      </w:r>
    </w:p>
    <w:p w14:paraId="2918C52A" w14:textId="2D585422" w:rsidR="008A2B91" w:rsidRDefault="00381F4A" w:rsidP="008A2B91">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In servicemode is het mogelijk om:</w:t>
      </w:r>
    </w:p>
    <w:p w14:paraId="683579D3" w14:textId="1505DCF2" w:rsidR="00381F4A" w:rsidRDefault="00381F4A" w:rsidP="00B142C8">
      <w:pPr>
        <w:pStyle w:val="Lijstalinea"/>
        <w:numPr>
          <w:ilvl w:val="0"/>
          <w:numId w:val="6"/>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De huidige status van de bovengenoemde onderdelen inzien</w:t>
      </w:r>
    </w:p>
    <w:p w14:paraId="3650950E" w14:textId="388CD0E6" w:rsidR="008A2B91" w:rsidRDefault="008A2B91" w:rsidP="00B142C8">
      <w:pPr>
        <w:pStyle w:val="Lijstalinea"/>
        <w:numPr>
          <w:ilvl w:val="0"/>
          <w:numId w:val="7"/>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Een nieuw plant</w:t>
      </w:r>
      <w:r w:rsidR="00CF5257">
        <w:rPr>
          <w:rFonts w:cs="Arial"/>
          <w:szCs w:val="22"/>
        </w:rPr>
        <w:t>type</w:t>
      </w:r>
      <w:r>
        <w:rPr>
          <w:rFonts w:cs="Arial"/>
          <w:szCs w:val="22"/>
        </w:rPr>
        <w:t xml:space="preserve"> </w:t>
      </w:r>
      <w:r w:rsidR="00CF5257">
        <w:rPr>
          <w:rFonts w:cs="Arial"/>
          <w:szCs w:val="22"/>
        </w:rPr>
        <w:t xml:space="preserve">definiëren </w:t>
      </w:r>
      <w:r>
        <w:rPr>
          <w:rFonts w:cs="Arial"/>
          <w:szCs w:val="22"/>
        </w:rPr>
        <w:t>en opslaan</w:t>
      </w:r>
    </w:p>
    <w:p w14:paraId="4C7307C9" w14:textId="0D36DC74" w:rsidR="008A2B91" w:rsidRDefault="002C6370" w:rsidP="00B142C8">
      <w:pPr>
        <w:pStyle w:val="Lijstalinea"/>
        <w:numPr>
          <w:ilvl w:val="0"/>
          <w:numId w:val="7"/>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De actieve</w:t>
      </w:r>
      <w:r w:rsidR="008A2B91">
        <w:rPr>
          <w:rFonts w:cs="Arial"/>
          <w:szCs w:val="22"/>
        </w:rPr>
        <w:t xml:space="preserve"> plant veranderen naar één van de o</w:t>
      </w:r>
      <w:r w:rsidR="003E090B">
        <w:rPr>
          <w:rFonts w:cs="Arial"/>
          <w:szCs w:val="22"/>
        </w:rPr>
        <w:t>p</w:t>
      </w:r>
      <w:r w:rsidR="008A2B91">
        <w:rPr>
          <w:rFonts w:cs="Arial"/>
          <w:szCs w:val="22"/>
        </w:rPr>
        <w:t>geslagen plant types</w:t>
      </w:r>
    </w:p>
    <w:p w14:paraId="73FE91B8" w14:textId="6F86C963" w:rsidR="008A2B91" w:rsidRDefault="008A2B91" w:rsidP="00B142C8">
      <w:pPr>
        <w:pStyle w:val="Lijstalinea"/>
        <w:numPr>
          <w:ilvl w:val="0"/>
          <w:numId w:val="7"/>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 xml:space="preserve">De </w:t>
      </w:r>
      <w:r w:rsidR="005D231A">
        <w:rPr>
          <w:rFonts w:cs="Arial"/>
          <w:szCs w:val="22"/>
        </w:rPr>
        <w:t>hardwarecomponenten</w:t>
      </w:r>
      <w:r w:rsidR="003E090B">
        <w:rPr>
          <w:rFonts w:cs="Arial"/>
          <w:szCs w:val="22"/>
        </w:rPr>
        <w:t xml:space="preserve"> direct aansturen</w:t>
      </w:r>
    </w:p>
    <w:p w14:paraId="082928AC" w14:textId="43FD64B2" w:rsidR="003E090B" w:rsidRDefault="003E090B" w:rsidP="00B142C8">
      <w:pPr>
        <w:pStyle w:val="Lijstalinea"/>
        <w:numPr>
          <w:ilvl w:val="0"/>
          <w:numId w:val="7"/>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 xml:space="preserve">Uitloggen als service en </w:t>
      </w:r>
      <w:r w:rsidR="005D231A">
        <w:rPr>
          <w:rFonts w:cs="Arial"/>
          <w:szCs w:val="22"/>
        </w:rPr>
        <w:t>teruggaan</w:t>
      </w:r>
      <w:r>
        <w:rPr>
          <w:rFonts w:cs="Arial"/>
          <w:szCs w:val="22"/>
        </w:rPr>
        <w:t xml:space="preserve"> naar </w:t>
      </w:r>
      <w:r w:rsidR="00CF5257">
        <w:rPr>
          <w:rFonts w:cs="Arial"/>
          <w:szCs w:val="22"/>
        </w:rPr>
        <w:t xml:space="preserve">de </w:t>
      </w:r>
      <w:r>
        <w:rPr>
          <w:rFonts w:cs="Arial"/>
          <w:szCs w:val="22"/>
        </w:rPr>
        <w:t>gebruikers</w:t>
      </w:r>
      <w:r w:rsidR="00CF5257">
        <w:rPr>
          <w:rFonts w:cs="Arial"/>
          <w:szCs w:val="22"/>
        </w:rPr>
        <w:t>mode</w:t>
      </w:r>
    </w:p>
    <w:p w14:paraId="2E0A0675" w14:textId="77777777" w:rsidR="003E090B" w:rsidRDefault="003E090B" w:rsidP="003E090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51A68447" w14:textId="68272D06" w:rsidR="00637ABB" w:rsidRDefault="00637ABB" w:rsidP="003E090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 xml:space="preserve">Er </w:t>
      </w:r>
      <w:r w:rsidR="005D231A">
        <w:rPr>
          <w:rFonts w:cs="Arial"/>
          <w:szCs w:val="22"/>
        </w:rPr>
        <w:t>wordt</w:t>
      </w:r>
      <w:r>
        <w:rPr>
          <w:rFonts w:cs="Arial"/>
          <w:szCs w:val="22"/>
        </w:rPr>
        <w:t xml:space="preserve"> een logbestand bij gehouden. In dit logbestand </w:t>
      </w:r>
      <w:r w:rsidR="00CF5257">
        <w:rPr>
          <w:rFonts w:cs="Arial"/>
          <w:szCs w:val="22"/>
        </w:rPr>
        <w:t>is de volgende data opgenomen</w:t>
      </w:r>
      <w:r>
        <w:rPr>
          <w:rFonts w:cs="Arial"/>
          <w:szCs w:val="22"/>
        </w:rPr>
        <w:t>:</w:t>
      </w:r>
    </w:p>
    <w:p w14:paraId="7C2D8675" w14:textId="77777777" w:rsidR="00F35223" w:rsidRDefault="00F35223" w:rsidP="00B142C8">
      <w:pPr>
        <w:pStyle w:val="Lijstalinea"/>
        <w:numPr>
          <w:ilvl w:val="0"/>
          <w:numId w:val="8"/>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De actieve plant</w:t>
      </w:r>
    </w:p>
    <w:p w14:paraId="798C4191" w14:textId="2CD50452" w:rsidR="00637ABB" w:rsidRDefault="00F35223" w:rsidP="00B142C8">
      <w:pPr>
        <w:pStyle w:val="Lijstalinea"/>
        <w:numPr>
          <w:ilvl w:val="0"/>
          <w:numId w:val="8"/>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 xml:space="preserve">Systeem </w:t>
      </w:r>
      <w:r w:rsidRPr="00D9079F">
        <w:rPr>
          <w:rFonts w:cs="Arial"/>
          <w:i/>
          <w:iCs/>
          <w:szCs w:val="22"/>
        </w:rPr>
        <w:t>error</w:t>
      </w:r>
      <w:r w:rsidR="00CF5257" w:rsidRPr="00D9079F">
        <w:rPr>
          <w:rFonts w:cs="Arial"/>
          <w:i/>
          <w:iCs/>
          <w:szCs w:val="22"/>
        </w:rPr>
        <w:t>s</w:t>
      </w:r>
      <w:r>
        <w:rPr>
          <w:rFonts w:cs="Arial"/>
          <w:szCs w:val="22"/>
        </w:rPr>
        <w:t xml:space="preserve"> </w:t>
      </w:r>
    </w:p>
    <w:p w14:paraId="14BC5CAD" w14:textId="42000A09" w:rsidR="000A131E" w:rsidRPr="00F35223" w:rsidRDefault="00F35223" w:rsidP="00B142C8">
      <w:pPr>
        <w:pStyle w:val="Lijstalinea"/>
        <w:numPr>
          <w:ilvl w:val="0"/>
          <w:numId w:val="8"/>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r>
        <w:rPr>
          <w:rFonts w:cs="Arial"/>
          <w:szCs w:val="22"/>
        </w:rPr>
        <w:t xml:space="preserve">Simulatiesysteem </w:t>
      </w:r>
      <w:r w:rsidR="00CF5257">
        <w:rPr>
          <w:rFonts w:cs="Arial"/>
          <w:szCs w:val="22"/>
        </w:rPr>
        <w:t>informatie</w:t>
      </w:r>
      <w:r w:rsidR="000A131E" w:rsidRPr="00F35223">
        <w:rPr>
          <w:rFonts w:cs="Arial"/>
          <w:szCs w:val="22"/>
        </w:rPr>
        <w:br w:type="page"/>
      </w:r>
    </w:p>
    <w:p w14:paraId="193C1C36" w14:textId="77777777" w:rsidR="000A131E" w:rsidRDefault="000A131E" w:rsidP="000A131E">
      <w:pPr>
        <w:pStyle w:val="Kop1"/>
        <w:numPr>
          <w:ilvl w:val="0"/>
          <w:numId w:val="0"/>
        </w:numPr>
        <w:rPr>
          <w:rFonts w:cs="Arial"/>
          <w:szCs w:val="22"/>
        </w:rPr>
      </w:pPr>
      <w:bookmarkStart w:id="5" w:name="_Toc30968839"/>
      <w:r w:rsidRPr="003D35DE">
        <w:rPr>
          <w:rFonts w:cs="Arial"/>
          <w:szCs w:val="22"/>
        </w:rPr>
        <w:lastRenderedPageBreak/>
        <w:t>Voorwoord</w:t>
      </w:r>
      <w:bookmarkEnd w:id="5"/>
    </w:p>
    <w:p w14:paraId="32130269" w14:textId="77777777" w:rsidR="00F35223" w:rsidRPr="00F35223" w:rsidRDefault="00F35223" w:rsidP="00F35223"/>
    <w:p w14:paraId="1E5031DD" w14:textId="168DE2C0" w:rsidR="00AA0753" w:rsidRDefault="00AA0753" w:rsidP="00CC31F8">
      <w:r>
        <w:t>Ik ben Alwin Rodewijk</w:t>
      </w:r>
      <w:r w:rsidR="00CF5257">
        <w:t>,</w:t>
      </w:r>
      <w:r>
        <w:t xml:space="preserve"> een enthousiaste hardware engineer met een interesse in programmeren. Tijdens dit project heb ik met gefocust op de </w:t>
      </w:r>
      <w:r w:rsidR="009206C9">
        <w:t>architectuur</w:t>
      </w:r>
      <w:r w:rsidR="00CF5257">
        <w:t xml:space="preserve"> en de vormgeving daarvan</w:t>
      </w:r>
      <w:r>
        <w:t xml:space="preserve">. </w:t>
      </w:r>
    </w:p>
    <w:p w14:paraId="0595BC36" w14:textId="54E660E6" w:rsidR="003C1863" w:rsidRDefault="00ED3BDF" w:rsidP="00CC31F8">
      <w:r>
        <w:t xml:space="preserve">Mijn voorkennis </w:t>
      </w:r>
      <w:r w:rsidR="00CF5257">
        <w:t>heb ik opgedaan tijdens</w:t>
      </w:r>
      <w:r>
        <w:t xml:space="preserve"> hobby projecten waarin ik Arduino als mijn besturingsplatform </w:t>
      </w:r>
      <w:r w:rsidR="00F02632">
        <w:t xml:space="preserve">heb </w:t>
      </w:r>
      <w:r>
        <w:t>gebruik</w:t>
      </w:r>
      <w:r w:rsidR="00F02632">
        <w:t>t</w:t>
      </w:r>
      <w:r>
        <w:t xml:space="preserve">. Als hardware engineer kom ik niet vaak in aanraking met het schrijven van software. </w:t>
      </w:r>
      <w:r w:rsidR="00F02632">
        <w:t>Daarentegen</w:t>
      </w:r>
      <w:r>
        <w:t xml:space="preserve"> </w:t>
      </w:r>
      <w:r w:rsidR="00F02632">
        <w:t xml:space="preserve">programmeer </w:t>
      </w:r>
      <w:r>
        <w:t xml:space="preserve">ik scripts om mijn werk te automatiseren of </w:t>
      </w:r>
      <w:r w:rsidR="00F02632">
        <w:t xml:space="preserve">ondersteunen </w:t>
      </w:r>
      <w:r>
        <w:t>wanneer ik hiertoe de mogelijkheid zie. Zowel de Arduino projecten als de scripts zijn simpel, kort en missen structuur.</w:t>
      </w:r>
    </w:p>
    <w:p w14:paraId="5C621DAF" w14:textId="68391EDE" w:rsidR="00C93758" w:rsidRDefault="00ED3BDF" w:rsidP="00CC31F8">
      <w:r>
        <w:t xml:space="preserve">Tijdens dit project heb ik geleerd om </w:t>
      </w:r>
      <w:r w:rsidR="00F02632">
        <w:t xml:space="preserve">het </w:t>
      </w:r>
      <w:r w:rsidRPr="00ED3BDF">
        <w:rPr>
          <w:i/>
          <w:iCs/>
        </w:rPr>
        <w:t>design pat</w:t>
      </w:r>
      <w:r w:rsidR="00F02632">
        <w:rPr>
          <w:i/>
          <w:iCs/>
        </w:rPr>
        <w:t>t</w:t>
      </w:r>
      <w:r w:rsidRPr="00ED3BDF">
        <w:rPr>
          <w:i/>
          <w:iCs/>
        </w:rPr>
        <w:t>ern</w:t>
      </w:r>
      <w:r w:rsidR="00F02632">
        <w:t xml:space="preserve"> de</w:t>
      </w:r>
      <w:r>
        <w:t xml:space="preserve"> </w:t>
      </w:r>
      <w:r w:rsidR="00381F4A" w:rsidRPr="00381F4A">
        <w:rPr>
          <w:i/>
          <w:iCs/>
        </w:rPr>
        <w:t>finite</w:t>
      </w:r>
      <w:r w:rsidR="00381F4A">
        <w:t xml:space="preserve"> </w:t>
      </w:r>
      <w:r w:rsidRPr="00D9079F">
        <w:rPr>
          <w:i/>
          <w:iCs/>
        </w:rPr>
        <w:t>state machine</w:t>
      </w:r>
      <w:r>
        <w:t xml:space="preserve"> te gebruiken voor het schrijven van gestructureerde code.</w:t>
      </w:r>
      <w:r w:rsidR="009A6166">
        <w:t xml:space="preserve"> Ik </w:t>
      </w:r>
      <w:r w:rsidR="00F02632">
        <w:t>zie hier de meerwaarde van in voor het programmeren</w:t>
      </w:r>
      <w:r w:rsidR="009A6166">
        <w:t xml:space="preserve"> van grotere </w:t>
      </w:r>
      <w:r w:rsidR="00F02632">
        <w:t>softwareprojecten</w:t>
      </w:r>
      <w:r w:rsidR="009A6166">
        <w:t xml:space="preserve">. </w:t>
      </w:r>
      <w:r w:rsidR="00F02632">
        <w:t>Voor d</w:t>
      </w:r>
      <w:r w:rsidR="009A6166">
        <w:t>it project</w:t>
      </w:r>
      <w:r w:rsidR="00F02632">
        <w:t>, bijvoorbeeld</w:t>
      </w:r>
      <w:r w:rsidR="009A6166">
        <w:t xml:space="preserve">, </w:t>
      </w:r>
      <w:r w:rsidR="00F02632">
        <w:t xml:space="preserve">was </w:t>
      </w:r>
      <w:r w:rsidR="009A6166">
        <w:t xml:space="preserve">de hardware </w:t>
      </w:r>
      <w:r w:rsidR="00F02632">
        <w:t xml:space="preserve">al eerder </w:t>
      </w:r>
      <w:r w:rsidR="009A6166">
        <w:t>af</w:t>
      </w:r>
      <w:r w:rsidR="00F02632">
        <w:t xml:space="preserve">, maar er was structuur voor </w:t>
      </w:r>
      <w:r w:rsidR="009A6166">
        <w:t xml:space="preserve">de software </w:t>
      </w:r>
      <w:r w:rsidR="00F02632">
        <w:t>vereist om deze te kunnen programmeren</w:t>
      </w:r>
      <w:r w:rsidR="009A6166">
        <w:t xml:space="preserve">. Het gebruik van een </w:t>
      </w:r>
      <w:r w:rsidR="00381F4A" w:rsidRPr="00381F4A">
        <w:rPr>
          <w:i/>
          <w:iCs/>
        </w:rPr>
        <w:t>finite</w:t>
      </w:r>
      <w:r w:rsidR="00381F4A">
        <w:t xml:space="preserve"> </w:t>
      </w:r>
      <w:r w:rsidR="009A6166" w:rsidRPr="00D9079F">
        <w:rPr>
          <w:i/>
          <w:iCs/>
        </w:rPr>
        <w:t>state machine</w:t>
      </w:r>
      <w:r w:rsidR="009A6166">
        <w:t xml:space="preserve"> heeft mij geholpen om dit project</w:t>
      </w:r>
      <w:r w:rsidR="00F02632">
        <w:t xml:space="preserve"> overzichtelijke te programmeren</w:t>
      </w:r>
      <w:r w:rsidR="006831BB">
        <w:t xml:space="preserve">. </w:t>
      </w:r>
      <w:r w:rsidR="00F02632">
        <w:t xml:space="preserve">Nu kan ik </w:t>
      </w:r>
      <w:r w:rsidR="00951977">
        <w:t>grote</w:t>
      </w:r>
      <w:r w:rsidR="00F02632">
        <w:t>re</w:t>
      </w:r>
      <w:r w:rsidR="00951977">
        <w:t xml:space="preserve"> </w:t>
      </w:r>
      <w:r w:rsidR="00F02632">
        <w:t>softwareprojecten</w:t>
      </w:r>
      <w:r w:rsidR="00951977">
        <w:t xml:space="preserve"> </w:t>
      </w:r>
      <w:r w:rsidR="00CC31F8">
        <w:t>overzichtelijk houde</w:t>
      </w:r>
      <w:r w:rsidR="00D9079F">
        <w:t>n</w:t>
      </w:r>
      <w:r w:rsidR="00CC31F8">
        <w:t>.</w:t>
      </w:r>
    </w:p>
    <w:p w14:paraId="3B19BA03" w14:textId="77777777" w:rsidR="009206C9" w:rsidRDefault="009206C9" w:rsidP="00CC31F8"/>
    <w:p w14:paraId="6501CD18" w14:textId="77777777" w:rsidR="009206C9" w:rsidRPr="009206C9" w:rsidRDefault="009206C9" w:rsidP="00CC31F8"/>
    <w:p w14:paraId="112600EA" w14:textId="77777777" w:rsidR="003C1863" w:rsidRDefault="003C1863" w:rsidP="00CC31F8">
      <w:r>
        <w:t>Alwin Rodewijk</w:t>
      </w:r>
    </w:p>
    <w:p w14:paraId="79FDD9C3" w14:textId="77777777" w:rsidR="003C1863" w:rsidRDefault="003C1863"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1A97F5FE" w14:textId="77777777" w:rsidR="009A6166" w:rsidRDefault="009A6166"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52C4D755" w14:textId="77777777" w:rsidR="00CC31F8" w:rsidRDefault="00CC31F8">
      <w:pPr>
        <w:widowControl/>
        <w:jc w:val="left"/>
        <w:rPr>
          <w:rFonts w:cs="Arial"/>
          <w:szCs w:val="22"/>
        </w:rPr>
      </w:pPr>
      <w:r>
        <w:rPr>
          <w:rFonts w:cs="Arial"/>
          <w:szCs w:val="22"/>
        </w:rPr>
        <w:br w:type="page"/>
      </w:r>
    </w:p>
    <w:p w14:paraId="6485AB59" w14:textId="77777777" w:rsidR="009A6166" w:rsidRDefault="009A6166" w:rsidP="00CC31F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cs="Arial"/>
          <w:szCs w:val="22"/>
        </w:rPr>
      </w:pPr>
    </w:p>
    <w:p w14:paraId="770B5C81" w14:textId="77777777" w:rsidR="00225CD7" w:rsidRPr="003C2B56" w:rsidRDefault="00225CD7" w:rsidP="00D9079F">
      <w:pPr>
        <w:pStyle w:val="Kop1"/>
        <w:numPr>
          <w:ilvl w:val="0"/>
          <w:numId w:val="0"/>
        </w:numPr>
        <w:ind w:left="360" w:hanging="360"/>
      </w:pPr>
      <w:bookmarkStart w:id="6" w:name="_Toc30968840"/>
      <w:r>
        <w:t>Inhoudsopgave</w:t>
      </w:r>
      <w:bookmarkEnd w:id="6"/>
    </w:p>
    <w:sdt>
      <w:sdtPr>
        <w:rPr>
          <w:rFonts w:ascii="Arial" w:eastAsia="Times New Roman" w:hAnsi="Arial" w:cs="Arial"/>
          <w:b w:val="0"/>
          <w:bCs w:val="0"/>
          <w:snapToGrid w:val="0"/>
          <w:color w:val="auto"/>
          <w:sz w:val="24"/>
          <w:szCs w:val="20"/>
          <w:lang w:eastAsia="nl-NL"/>
        </w:rPr>
        <w:id w:val="5354234"/>
        <w:docPartObj>
          <w:docPartGallery w:val="Table of Contents"/>
          <w:docPartUnique/>
        </w:docPartObj>
      </w:sdtPr>
      <w:sdtEndPr>
        <w:rPr>
          <w:sz w:val="22"/>
        </w:rPr>
      </w:sdtEndPr>
      <w:sdtContent>
        <w:p w14:paraId="09E8C5A4" w14:textId="54FAA6A8" w:rsidR="00225CD7" w:rsidRPr="00FB36A8" w:rsidRDefault="00225CD7" w:rsidP="00D9079F">
          <w:pPr>
            <w:pStyle w:val="Kopvaninhoudsopgave"/>
            <w:tabs>
              <w:tab w:val="left" w:pos="285"/>
              <w:tab w:val="left" w:pos="2554"/>
            </w:tabs>
            <w:rPr>
              <w:rFonts w:ascii="Arial" w:hAnsi="Arial" w:cs="Arial"/>
              <w:sz w:val="2"/>
              <w:szCs w:val="2"/>
            </w:rPr>
          </w:pPr>
        </w:p>
        <w:p w14:paraId="65982694" w14:textId="2817C833" w:rsidR="00FB36A8" w:rsidRDefault="00225CD7">
          <w:pPr>
            <w:pStyle w:val="Inhopg10"/>
            <w:tabs>
              <w:tab w:val="right" w:leader="dot" w:pos="9322"/>
            </w:tabs>
            <w:rPr>
              <w:rFonts w:asciiTheme="minorHAnsi" w:eastAsiaTheme="minorEastAsia" w:hAnsiTheme="minorHAnsi" w:cstheme="minorBidi"/>
              <w:noProof/>
              <w:snapToGrid/>
              <w:szCs w:val="22"/>
            </w:rPr>
          </w:pPr>
          <w:r w:rsidRPr="002926D8">
            <w:rPr>
              <w:rFonts w:cs="Arial"/>
            </w:rPr>
            <w:fldChar w:fldCharType="begin"/>
          </w:r>
          <w:r w:rsidRPr="002926D8">
            <w:rPr>
              <w:rFonts w:cs="Arial"/>
            </w:rPr>
            <w:instrText xml:space="preserve"> TOC \o "1-3" \h \z \u </w:instrText>
          </w:r>
          <w:r w:rsidRPr="002926D8">
            <w:rPr>
              <w:rFonts w:cs="Arial"/>
            </w:rPr>
            <w:fldChar w:fldCharType="separate"/>
          </w:r>
          <w:hyperlink w:anchor="_Toc30968837" w:history="1">
            <w:r w:rsidR="00FB36A8" w:rsidRPr="004C663A">
              <w:rPr>
                <w:rStyle w:val="Hyperlink"/>
                <w:noProof/>
              </w:rPr>
              <w:t>Documenthistorie</w:t>
            </w:r>
            <w:r w:rsidR="00FB36A8">
              <w:rPr>
                <w:noProof/>
                <w:webHidden/>
              </w:rPr>
              <w:tab/>
            </w:r>
            <w:r w:rsidR="00FB36A8">
              <w:rPr>
                <w:noProof/>
                <w:webHidden/>
              </w:rPr>
              <w:fldChar w:fldCharType="begin"/>
            </w:r>
            <w:r w:rsidR="00FB36A8">
              <w:rPr>
                <w:noProof/>
                <w:webHidden/>
              </w:rPr>
              <w:instrText xml:space="preserve"> PAGEREF _Toc30968837 \h </w:instrText>
            </w:r>
            <w:r w:rsidR="00FB36A8">
              <w:rPr>
                <w:noProof/>
                <w:webHidden/>
              </w:rPr>
            </w:r>
            <w:r w:rsidR="00FB36A8">
              <w:rPr>
                <w:noProof/>
                <w:webHidden/>
              </w:rPr>
              <w:fldChar w:fldCharType="separate"/>
            </w:r>
            <w:r w:rsidR="00FB36A8">
              <w:rPr>
                <w:noProof/>
                <w:webHidden/>
              </w:rPr>
              <w:t>2</w:t>
            </w:r>
            <w:r w:rsidR="00FB36A8">
              <w:rPr>
                <w:noProof/>
                <w:webHidden/>
              </w:rPr>
              <w:fldChar w:fldCharType="end"/>
            </w:r>
          </w:hyperlink>
        </w:p>
        <w:p w14:paraId="190CE292" w14:textId="1222524C" w:rsidR="00FB36A8" w:rsidRDefault="00FB36A8">
          <w:pPr>
            <w:pStyle w:val="Inhopg10"/>
            <w:tabs>
              <w:tab w:val="right" w:leader="dot" w:pos="9322"/>
            </w:tabs>
            <w:rPr>
              <w:rFonts w:asciiTheme="minorHAnsi" w:eastAsiaTheme="minorEastAsia" w:hAnsiTheme="minorHAnsi" w:cstheme="minorBidi"/>
              <w:noProof/>
              <w:snapToGrid/>
              <w:szCs w:val="22"/>
            </w:rPr>
          </w:pPr>
          <w:hyperlink w:anchor="_Toc30968838" w:history="1">
            <w:r w:rsidRPr="004C663A">
              <w:rPr>
                <w:rStyle w:val="Hyperlink"/>
                <w:rFonts w:cs="Arial"/>
                <w:noProof/>
              </w:rPr>
              <w:t>Samenvatting</w:t>
            </w:r>
            <w:r>
              <w:rPr>
                <w:noProof/>
                <w:webHidden/>
              </w:rPr>
              <w:tab/>
            </w:r>
            <w:r>
              <w:rPr>
                <w:noProof/>
                <w:webHidden/>
              </w:rPr>
              <w:fldChar w:fldCharType="begin"/>
            </w:r>
            <w:r>
              <w:rPr>
                <w:noProof/>
                <w:webHidden/>
              </w:rPr>
              <w:instrText xml:space="preserve"> PAGEREF _Toc30968838 \h </w:instrText>
            </w:r>
            <w:r>
              <w:rPr>
                <w:noProof/>
                <w:webHidden/>
              </w:rPr>
            </w:r>
            <w:r>
              <w:rPr>
                <w:noProof/>
                <w:webHidden/>
              </w:rPr>
              <w:fldChar w:fldCharType="separate"/>
            </w:r>
            <w:r>
              <w:rPr>
                <w:noProof/>
                <w:webHidden/>
              </w:rPr>
              <w:t>3</w:t>
            </w:r>
            <w:r>
              <w:rPr>
                <w:noProof/>
                <w:webHidden/>
              </w:rPr>
              <w:fldChar w:fldCharType="end"/>
            </w:r>
          </w:hyperlink>
        </w:p>
        <w:p w14:paraId="1E5CB69C" w14:textId="2457AF16" w:rsidR="00FB36A8" w:rsidRDefault="00FB36A8">
          <w:pPr>
            <w:pStyle w:val="Inhopg10"/>
            <w:tabs>
              <w:tab w:val="right" w:leader="dot" w:pos="9322"/>
            </w:tabs>
            <w:rPr>
              <w:rFonts w:asciiTheme="minorHAnsi" w:eastAsiaTheme="minorEastAsia" w:hAnsiTheme="minorHAnsi" w:cstheme="minorBidi"/>
              <w:noProof/>
              <w:snapToGrid/>
              <w:szCs w:val="22"/>
            </w:rPr>
          </w:pPr>
          <w:hyperlink w:anchor="_Toc30968839" w:history="1">
            <w:r w:rsidRPr="004C663A">
              <w:rPr>
                <w:rStyle w:val="Hyperlink"/>
                <w:rFonts w:cs="Arial"/>
                <w:noProof/>
              </w:rPr>
              <w:t>Voorwoord</w:t>
            </w:r>
            <w:r>
              <w:rPr>
                <w:noProof/>
                <w:webHidden/>
              </w:rPr>
              <w:tab/>
            </w:r>
            <w:r>
              <w:rPr>
                <w:noProof/>
                <w:webHidden/>
              </w:rPr>
              <w:fldChar w:fldCharType="begin"/>
            </w:r>
            <w:r>
              <w:rPr>
                <w:noProof/>
                <w:webHidden/>
              </w:rPr>
              <w:instrText xml:space="preserve"> PAGEREF _Toc30968839 \h </w:instrText>
            </w:r>
            <w:r>
              <w:rPr>
                <w:noProof/>
                <w:webHidden/>
              </w:rPr>
            </w:r>
            <w:r>
              <w:rPr>
                <w:noProof/>
                <w:webHidden/>
              </w:rPr>
              <w:fldChar w:fldCharType="separate"/>
            </w:r>
            <w:r>
              <w:rPr>
                <w:noProof/>
                <w:webHidden/>
              </w:rPr>
              <w:t>4</w:t>
            </w:r>
            <w:r>
              <w:rPr>
                <w:noProof/>
                <w:webHidden/>
              </w:rPr>
              <w:fldChar w:fldCharType="end"/>
            </w:r>
          </w:hyperlink>
        </w:p>
        <w:p w14:paraId="65D641A8" w14:textId="115EFA10" w:rsidR="00FB36A8" w:rsidRDefault="00FB36A8">
          <w:pPr>
            <w:pStyle w:val="Inhopg10"/>
            <w:tabs>
              <w:tab w:val="right" w:leader="dot" w:pos="9322"/>
            </w:tabs>
            <w:rPr>
              <w:rFonts w:asciiTheme="minorHAnsi" w:eastAsiaTheme="minorEastAsia" w:hAnsiTheme="minorHAnsi" w:cstheme="minorBidi"/>
              <w:noProof/>
              <w:snapToGrid/>
              <w:szCs w:val="22"/>
            </w:rPr>
          </w:pPr>
          <w:hyperlink w:anchor="_Toc30968840" w:history="1">
            <w:r w:rsidRPr="004C663A">
              <w:rPr>
                <w:rStyle w:val="Hyperlink"/>
                <w:noProof/>
              </w:rPr>
              <w:t>Inhoudsopgave</w:t>
            </w:r>
            <w:r>
              <w:rPr>
                <w:noProof/>
                <w:webHidden/>
              </w:rPr>
              <w:tab/>
            </w:r>
            <w:r>
              <w:rPr>
                <w:noProof/>
                <w:webHidden/>
              </w:rPr>
              <w:fldChar w:fldCharType="begin"/>
            </w:r>
            <w:r>
              <w:rPr>
                <w:noProof/>
                <w:webHidden/>
              </w:rPr>
              <w:instrText xml:space="preserve"> PAGEREF _Toc30968840 \h </w:instrText>
            </w:r>
            <w:r>
              <w:rPr>
                <w:noProof/>
                <w:webHidden/>
              </w:rPr>
            </w:r>
            <w:r>
              <w:rPr>
                <w:noProof/>
                <w:webHidden/>
              </w:rPr>
              <w:fldChar w:fldCharType="separate"/>
            </w:r>
            <w:r>
              <w:rPr>
                <w:noProof/>
                <w:webHidden/>
              </w:rPr>
              <w:t>5</w:t>
            </w:r>
            <w:r>
              <w:rPr>
                <w:noProof/>
                <w:webHidden/>
              </w:rPr>
              <w:fldChar w:fldCharType="end"/>
            </w:r>
          </w:hyperlink>
        </w:p>
        <w:p w14:paraId="67A1B2B4" w14:textId="32581FAF" w:rsidR="00FB36A8" w:rsidRDefault="00FB36A8">
          <w:pPr>
            <w:pStyle w:val="Inhopg10"/>
            <w:tabs>
              <w:tab w:val="left" w:pos="480"/>
              <w:tab w:val="right" w:leader="dot" w:pos="9322"/>
            </w:tabs>
            <w:rPr>
              <w:rFonts w:asciiTheme="minorHAnsi" w:eastAsiaTheme="minorEastAsia" w:hAnsiTheme="minorHAnsi" w:cstheme="minorBidi"/>
              <w:noProof/>
              <w:snapToGrid/>
              <w:szCs w:val="22"/>
            </w:rPr>
          </w:pPr>
          <w:hyperlink w:anchor="_Toc30968841" w:history="1">
            <w:r w:rsidRPr="004C663A">
              <w:rPr>
                <w:rStyle w:val="Hyperlink"/>
                <w:rFonts w:cs="Arial"/>
                <w:noProof/>
              </w:rPr>
              <w:t>1.</w:t>
            </w:r>
            <w:r>
              <w:rPr>
                <w:rFonts w:asciiTheme="minorHAnsi" w:eastAsiaTheme="minorEastAsia" w:hAnsiTheme="minorHAnsi" w:cstheme="minorBidi"/>
                <w:noProof/>
                <w:snapToGrid/>
                <w:szCs w:val="22"/>
              </w:rPr>
              <w:tab/>
            </w:r>
            <w:r w:rsidRPr="004C663A">
              <w:rPr>
                <w:rStyle w:val="Hyperlink"/>
                <w:rFonts w:cs="Arial"/>
                <w:noProof/>
              </w:rPr>
              <w:t>Inleiding</w:t>
            </w:r>
            <w:r>
              <w:rPr>
                <w:noProof/>
                <w:webHidden/>
              </w:rPr>
              <w:tab/>
            </w:r>
            <w:r>
              <w:rPr>
                <w:noProof/>
                <w:webHidden/>
              </w:rPr>
              <w:fldChar w:fldCharType="begin"/>
            </w:r>
            <w:r>
              <w:rPr>
                <w:noProof/>
                <w:webHidden/>
              </w:rPr>
              <w:instrText xml:space="preserve"> PAGEREF _Toc30968841 \h </w:instrText>
            </w:r>
            <w:r>
              <w:rPr>
                <w:noProof/>
                <w:webHidden/>
              </w:rPr>
            </w:r>
            <w:r>
              <w:rPr>
                <w:noProof/>
                <w:webHidden/>
              </w:rPr>
              <w:fldChar w:fldCharType="separate"/>
            </w:r>
            <w:r>
              <w:rPr>
                <w:noProof/>
                <w:webHidden/>
              </w:rPr>
              <w:t>6</w:t>
            </w:r>
            <w:r>
              <w:rPr>
                <w:noProof/>
                <w:webHidden/>
              </w:rPr>
              <w:fldChar w:fldCharType="end"/>
            </w:r>
          </w:hyperlink>
        </w:p>
        <w:p w14:paraId="41519A14" w14:textId="73E194B7" w:rsidR="00FB36A8" w:rsidRDefault="00FB36A8">
          <w:pPr>
            <w:pStyle w:val="Inhopg10"/>
            <w:tabs>
              <w:tab w:val="left" w:pos="480"/>
              <w:tab w:val="right" w:leader="dot" w:pos="9322"/>
            </w:tabs>
            <w:rPr>
              <w:rFonts w:asciiTheme="minorHAnsi" w:eastAsiaTheme="minorEastAsia" w:hAnsiTheme="minorHAnsi" w:cstheme="minorBidi"/>
              <w:noProof/>
              <w:snapToGrid/>
              <w:szCs w:val="22"/>
            </w:rPr>
          </w:pPr>
          <w:hyperlink w:anchor="_Toc30968842" w:history="1">
            <w:r w:rsidRPr="004C663A">
              <w:rPr>
                <w:rStyle w:val="Hyperlink"/>
                <w:rFonts w:cs="Arial"/>
                <w:noProof/>
              </w:rPr>
              <w:t>2.</w:t>
            </w:r>
            <w:r>
              <w:rPr>
                <w:rFonts w:asciiTheme="minorHAnsi" w:eastAsiaTheme="minorEastAsia" w:hAnsiTheme="minorHAnsi" w:cstheme="minorBidi"/>
                <w:noProof/>
                <w:snapToGrid/>
                <w:szCs w:val="22"/>
              </w:rPr>
              <w:tab/>
            </w:r>
            <w:r w:rsidRPr="004C663A">
              <w:rPr>
                <w:rStyle w:val="Hyperlink"/>
                <w:rFonts w:cs="Arial"/>
                <w:noProof/>
              </w:rPr>
              <w:t>Definitiefase</w:t>
            </w:r>
            <w:r>
              <w:rPr>
                <w:noProof/>
                <w:webHidden/>
              </w:rPr>
              <w:tab/>
            </w:r>
            <w:r>
              <w:rPr>
                <w:noProof/>
                <w:webHidden/>
              </w:rPr>
              <w:fldChar w:fldCharType="begin"/>
            </w:r>
            <w:r>
              <w:rPr>
                <w:noProof/>
                <w:webHidden/>
              </w:rPr>
              <w:instrText xml:space="preserve"> PAGEREF _Toc30968842 \h </w:instrText>
            </w:r>
            <w:r>
              <w:rPr>
                <w:noProof/>
                <w:webHidden/>
              </w:rPr>
            </w:r>
            <w:r>
              <w:rPr>
                <w:noProof/>
                <w:webHidden/>
              </w:rPr>
              <w:fldChar w:fldCharType="separate"/>
            </w:r>
            <w:r>
              <w:rPr>
                <w:noProof/>
                <w:webHidden/>
              </w:rPr>
              <w:t>7</w:t>
            </w:r>
            <w:r>
              <w:rPr>
                <w:noProof/>
                <w:webHidden/>
              </w:rPr>
              <w:fldChar w:fldCharType="end"/>
            </w:r>
          </w:hyperlink>
        </w:p>
        <w:p w14:paraId="7290C050" w14:textId="6890EB69" w:rsidR="00FB36A8" w:rsidRDefault="00FB36A8">
          <w:pPr>
            <w:pStyle w:val="Inhopg20"/>
            <w:tabs>
              <w:tab w:val="left" w:pos="960"/>
              <w:tab w:val="right" w:leader="dot" w:pos="9322"/>
            </w:tabs>
            <w:rPr>
              <w:rFonts w:asciiTheme="minorHAnsi" w:eastAsiaTheme="minorEastAsia" w:hAnsiTheme="minorHAnsi" w:cstheme="minorBidi"/>
              <w:noProof/>
              <w:snapToGrid/>
              <w:szCs w:val="22"/>
            </w:rPr>
          </w:pPr>
          <w:hyperlink w:anchor="_Toc30968843" w:history="1">
            <w:r w:rsidRPr="004C663A">
              <w:rPr>
                <w:rStyle w:val="Hyperlink"/>
                <w:rFonts w:cs="Arial"/>
                <w:noProof/>
              </w:rPr>
              <w:t>2.1</w:t>
            </w:r>
            <w:r>
              <w:rPr>
                <w:rFonts w:asciiTheme="minorHAnsi" w:eastAsiaTheme="minorEastAsia" w:hAnsiTheme="minorHAnsi" w:cstheme="minorBidi"/>
                <w:noProof/>
                <w:snapToGrid/>
                <w:szCs w:val="22"/>
              </w:rPr>
              <w:tab/>
            </w:r>
            <w:r w:rsidRPr="004C663A">
              <w:rPr>
                <w:rStyle w:val="Hyperlink"/>
                <w:rFonts w:cs="Arial"/>
                <w:noProof/>
              </w:rPr>
              <w:t>Kennismaking en doel</w:t>
            </w:r>
            <w:r>
              <w:rPr>
                <w:noProof/>
                <w:webHidden/>
              </w:rPr>
              <w:tab/>
            </w:r>
            <w:r>
              <w:rPr>
                <w:noProof/>
                <w:webHidden/>
              </w:rPr>
              <w:fldChar w:fldCharType="begin"/>
            </w:r>
            <w:r>
              <w:rPr>
                <w:noProof/>
                <w:webHidden/>
              </w:rPr>
              <w:instrText xml:space="preserve"> PAGEREF _Toc30968843 \h </w:instrText>
            </w:r>
            <w:r>
              <w:rPr>
                <w:noProof/>
                <w:webHidden/>
              </w:rPr>
            </w:r>
            <w:r>
              <w:rPr>
                <w:noProof/>
                <w:webHidden/>
              </w:rPr>
              <w:fldChar w:fldCharType="separate"/>
            </w:r>
            <w:r>
              <w:rPr>
                <w:noProof/>
                <w:webHidden/>
              </w:rPr>
              <w:t>7</w:t>
            </w:r>
            <w:r>
              <w:rPr>
                <w:noProof/>
                <w:webHidden/>
              </w:rPr>
              <w:fldChar w:fldCharType="end"/>
            </w:r>
          </w:hyperlink>
        </w:p>
        <w:p w14:paraId="362EAF1B" w14:textId="3BFB487B" w:rsidR="00FB36A8" w:rsidRDefault="00FB36A8">
          <w:pPr>
            <w:pStyle w:val="Inhopg20"/>
            <w:tabs>
              <w:tab w:val="left" w:pos="960"/>
              <w:tab w:val="right" w:leader="dot" w:pos="9322"/>
            </w:tabs>
            <w:rPr>
              <w:rFonts w:asciiTheme="minorHAnsi" w:eastAsiaTheme="minorEastAsia" w:hAnsiTheme="minorHAnsi" w:cstheme="minorBidi"/>
              <w:noProof/>
              <w:snapToGrid/>
              <w:szCs w:val="22"/>
            </w:rPr>
          </w:pPr>
          <w:hyperlink w:anchor="_Toc30968844" w:history="1">
            <w:r w:rsidRPr="004C663A">
              <w:rPr>
                <w:rStyle w:val="Hyperlink"/>
                <w:rFonts w:cs="Arial"/>
                <w:noProof/>
              </w:rPr>
              <w:t>2.2</w:t>
            </w:r>
            <w:r>
              <w:rPr>
                <w:rFonts w:asciiTheme="minorHAnsi" w:eastAsiaTheme="minorEastAsia" w:hAnsiTheme="minorHAnsi" w:cstheme="minorBidi"/>
                <w:noProof/>
                <w:snapToGrid/>
                <w:szCs w:val="22"/>
              </w:rPr>
              <w:tab/>
            </w:r>
            <w:r w:rsidRPr="004C663A">
              <w:rPr>
                <w:rStyle w:val="Hyperlink"/>
                <w:rFonts w:cs="Arial"/>
                <w:noProof/>
              </w:rPr>
              <w:t>Functionele eisen</w:t>
            </w:r>
            <w:r>
              <w:rPr>
                <w:noProof/>
                <w:webHidden/>
              </w:rPr>
              <w:tab/>
            </w:r>
            <w:r>
              <w:rPr>
                <w:noProof/>
                <w:webHidden/>
              </w:rPr>
              <w:fldChar w:fldCharType="begin"/>
            </w:r>
            <w:r>
              <w:rPr>
                <w:noProof/>
                <w:webHidden/>
              </w:rPr>
              <w:instrText xml:space="preserve"> PAGEREF _Toc30968844 \h </w:instrText>
            </w:r>
            <w:r>
              <w:rPr>
                <w:noProof/>
                <w:webHidden/>
              </w:rPr>
            </w:r>
            <w:r>
              <w:rPr>
                <w:noProof/>
                <w:webHidden/>
              </w:rPr>
              <w:fldChar w:fldCharType="separate"/>
            </w:r>
            <w:r>
              <w:rPr>
                <w:noProof/>
                <w:webHidden/>
              </w:rPr>
              <w:t>8</w:t>
            </w:r>
            <w:r>
              <w:rPr>
                <w:noProof/>
                <w:webHidden/>
              </w:rPr>
              <w:fldChar w:fldCharType="end"/>
            </w:r>
          </w:hyperlink>
        </w:p>
        <w:p w14:paraId="380063F8" w14:textId="7877B8E5" w:rsidR="00FB36A8" w:rsidRDefault="00FB36A8">
          <w:pPr>
            <w:pStyle w:val="Inhopg20"/>
            <w:tabs>
              <w:tab w:val="left" w:pos="960"/>
              <w:tab w:val="right" w:leader="dot" w:pos="9322"/>
            </w:tabs>
            <w:rPr>
              <w:rFonts w:asciiTheme="minorHAnsi" w:eastAsiaTheme="minorEastAsia" w:hAnsiTheme="minorHAnsi" w:cstheme="minorBidi"/>
              <w:noProof/>
              <w:snapToGrid/>
              <w:szCs w:val="22"/>
            </w:rPr>
          </w:pPr>
          <w:hyperlink w:anchor="_Toc30968845" w:history="1">
            <w:r w:rsidRPr="004C663A">
              <w:rPr>
                <w:rStyle w:val="Hyperlink"/>
                <w:rFonts w:cs="Arial"/>
                <w:noProof/>
              </w:rPr>
              <w:t>2.3</w:t>
            </w:r>
            <w:r>
              <w:rPr>
                <w:rFonts w:asciiTheme="minorHAnsi" w:eastAsiaTheme="minorEastAsia" w:hAnsiTheme="minorHAnsi" w:cstheme="minorBidi"/>
                <w:noProof/>
                <w:snapToGrid/>
                <w:szCs w:val="22"/>
              </w:rPr>
              <w:tab/>
            </w:r>
            <w:r w:rsidRPr="004C663A">
              <w:rPr>
                <w:rStyle w:val="Hyperlink"/>
                <w:rFonts w:cs="Arial"/>
                <w:noProof/>
              </w:rPr>
              <w:t>Technische eisen</w:t>
            </w:r>
            <w:r>
              <w:rPr>
                <w:noProof/>
                <w:webHidden/>
              </w:rPr>
              <w:tab/>
            </w:r>
            <w:r>
              <w:rPr>
                <w:noProof/>
                <w:webHidden/>
              </w:rPr>
              <w:fldChar w:fldCharType="begin"/>
            </w:r>
            <w:r>
              <w:rPr>
                <w:noProof/>
                <w:webHidden/>
              </w:rPr>
              <w:instrText xml:space="preserve"> PAGEREF _Toc30968845 \h </w:instrText>
            </w:r>
            <w:r>
              <w:rPr>
                <w:noProof/>
                <w:webHidden/>
              </w:rPr>
            </w:r>
            <w:r>
              <w:rPr>
                <w:noProof/>
                <w:webHidden/>
              </w:rPr>
              <w:fldChar w:fldCharType="separate"/>
            </w:r>
            <w:r>
              <w:rPr>
                <w:noProof/>
                <w:webHidden/>
              </w:rPr>
              <w:t>8</w:t>
            </w:r>
            <w:r>
              <w:rPr>
                <w:noProof/>
                <w:webHidden/>
              </w:rPr>
              <w:fldChar w:fldCharType="end"/>
            </w:r>
          </w:hyperlink>
        </w:p>
        <w:p w14:paraId="0207EDAD" w14:textId="01BDF048" w:rsidR="00FB36A8" w:rsidRDefault="00FB36A8">
          <w:pPr>
            <w:pStyle w:val="Inhopg20"/>
            <w:tabs>
              <w:tab w:val="left" w:pos="960"/>
              <w:tab w:val="right" w:leader="dot" w:pos="9322"/>
            </w:tabs>
            <w:rPr>
              <w:rFonts w:asciiTheme="minorHAnsi" w:eastAsiaTheme="minorEastAsia" w:hAnsiTheme="minorHAnsi" w:cstheme="minorBidi"/>
              <w:noProof/>
              <w:snapToGrid/>
              <w:szCs w:val="22"/>
            </w:rPr>
          </w:pPr>
          <w:hyperlink w:anchor="_Toc30968846" w:history="1">
            <w:r w:rsidRPr="004C663A">
              <w:rPr>
                <w:rStyle w:val="Hyperlink"/>
                <w:rFonts w:cs="Arial"/>
                <w:noProof/>
              </w:rPr>
              <w:t>2.4</w:t>
            </w:r>
            <w:r>
              <w:rPr>
                <w:rFonts w:asciiTheme="minorHAnsi" w:eastAsiaTheme="minorEastAsia" w:hAnsiTheme="minorHAnsi" w:cstheme="minorBidi"/>
                <w:noProof/>
                <w:snapToGrid/>
                <w:szCs w:val="22"/>
              </w:rPr>
              <w:tab/>
            </w:r>
            <w:r w:rsidRPr="004C663A">
              <w:rPr>
                <w:rStyle w:val="Hyperlink"/>
                <w:rFonts w:cs="Arial"/>
                <w:noProof/>
              </w:rPr>
              <w:t>Schets userinterface</w:t>
            </w:r>
            <w:r>
              <w:rPr>
                <w:noProof/>
                <w:webHidden/>
              </w:rPr>
              <w:tab/>
            </w:r>
            <w:r>
              <w:rPr>
                <w:noProof/>
                <w:webHidden/>
              </w:rPr>
              <w:fldChar w:fldCharType="begin"/>
            </w:r>
            <w:r>
              <w:rPr>
                <w:noProof/>
                <w:webHidden/>
              </w:rPr>
              <w:instrText xml:space="preserve"> PAGEREF _Toc30968846 \h </w:instrText>
            </w:r>
            <w:r>
              <w:rPr>
                <w:noProof/>
                <w:webHidden/>
              </w:rPr>
            </w:r>
            <w:r>
              <w:rPr>
                <w:noProof/>
                <w:webHidden/>
              </w:rPr>
              <w:fldChar w:fldCharType="separate"/>
            </w:r>
            <w:r>
              <w:rPr>
                <w:noProof/>
                <w:webHidden/>
              </w:rPr>
              <w:t>8</w:t>
            </w:r>
            <w:r>
              <w:rPr>
                <w:noProof/>
                <w:webHidden/>
              </w:rPr>
              <w:fldChar w:fldCharType="end"/>
            </w:r>
          </w:hyperlink>
        </w:p>
        <w:p w14:paraId="0535AB64" w14:textId="025749C2" w:rsidR="00FB36A8" w:rsidRDefault="00FB36A8">
          <w:pPr>
            <w:pStyle w:val="Inhopg10"/>
            <w:tabs>
              <w:tab w:val="left" w:pos="480"/>
              <w:tab w:val="right" w:leader="dot" w:pos="9322"/>
            </w:tabs>
            <w:rPr>
              <w:rFonts w:asciiTheme="minorHAnsi" w:eastAsiaTheme="minorEastAsia" w:hAnsiTheme="minorHAnsi" w:cstheme="minorBidi"/>
              <w:noProof/>
              <w:snapToGrid/>
              <w:szCs w:val="22"/>
            </w:rPr>
          </w:pPr>
          <w:hyperlink w:anchor="_Toc30968847" w:history="1">
            <w:r w:rsidRPr="004C663A">
              <w:rPr>
                <w:rStyle w:val="Hyperlink"/>
                <w:rFonts w:cs="Arial"/>
                <w:noProof/>
              </w:rPr>
              <w:t>3.</w:t>
            </w:r>
            <w:r>
              <w:rPr>
                <w:rFonts w:asciiTheme="minorHAnsi" w:eastAsiaTheme="minorEastAsia" w:hAnsiTheme="minorHAnsi" w:cstheme="minorBidi"/>
                <w:noProof/>
                <w:snapToGrid/>
                <w:szCs w:val="22"/>
              </w:rPr>
              <w:tab/>
            </w:r>
            <w:r w:rsidRPr="004C663A">
              <w:rPr>
                <w:rStyle w:val="Hyperlink"/>
                <w:rFonts w:cs="Arial"/>
                <w:noProof/>
              </w:rPr>
              <w:t>Ontwerpen</w:t>
            </w:r>
            <w:r>
              <w:rPr>
                <w:noProof/>
                <w:webHidden/>
              </w:rPr>
              <w:tab/>
            </w:r>
            <w:r>
              <w:rPr>
                <w:noProof/>
                <w:webHidden/>
              </w:rPr>
              <w:fldChar w:fldCharType="begin"/>
            </w:r>
            <w:r>
              <w:rPr>
                <w:noProof/>
                <w:webHidden/>
              </w:rPr>
              <w:instrText xml:space="preserve"> PAGEREF _Toc30968847 \h </w:instrText>
            </w:r>
            <w:r>
              <w:rPr>
                <w:noProof/>
                <w:webHidden/>
              </w:rPr>
            </w:r>
            <w:r>
              <w:rPr>
                <w:noProof/>
                <w:webHidden/>
              </w:rPr>
              <w:fldChar w:fldCharType="separate"/>
            </w:r>
            <w:r>
              <w:rPr>
                <w:noProof/>
                <w:webHidden/>
              </w:rPr>
              <w:t>10</w:t>
            </w:r>
            <w:r>
              <w:rPr>
                <w:noProof/>
                <w:webHidden/>
              </w:rPr>
              <w:fldChar w:fldCharType="end"/>
            </w:r>
          </w:hyperlink>
        </w:p>
        <w:p w14:paraId="76FCCEE1" w14:textId="42E2644E" w:rsidR="00FB36A8" w:rsidRDefault="00FB36A8">
          <w:pPr>
            <w:pStyle w:val="Inhopg20"/>
            <w:tabs>
              <w:tab w:val="left" w:pos="960"/>
              <w:tab w:val="right" w:leader="dot" w:pos="9322"/>
            </w:tabs>
            <w:rPr>
              <w:rFonts w:asciiTheme="minorHAnsi" w:eastAsiaTheme="minorEastAsia" w:hAnsiTheme="minorHAnsi" w:cstheme="minorBidi"/>
              <w:noProof/>
              <w:snapToGrid/>
              <w:szCs w:val="22"/>
            </w:rPr>
          </w:pPr>
          <w:hyperlink w:anchor="_Toc30968848" w:history="1">
            <w:r w:rsidRPr="004C663A">
              <w:rPr>
                <w:rStyle w:val="Hyperlink"/>
                <w:rFonts w:cs="Arial"/>
                <w:noProof/>
              </w:rPr>
              <w:t>3.1</w:t>
            </w:r>
            <w:r>
              <w:rPr>
                <w:rFonts w:asciiTheme="minorHAnsi" w:eastAsiaTheme="minorEastAsia" w:hAnsiTheme="minorHAnsi" w:cstheme="minorBidi"/>
                <w:noProof/>
                <w:snapToGrid/>
                <w:szCs w:val="22"/>
              </w:rPr>
              <w:tab/>
            </w:r>
            <w:r w:rsidRPr="004C663A">
              <w:rPr>
                <w:rStyle w:val="Hyperlink"/>
                <w:rFonts w:cs="Arial"/>
                <w:noProof/>
              </w:rPr>
              <w:t>Architectuur</w:t>
            </w:r>
            <w:r>
              <w:rPr>
                <w:noProof/>
                <w:webHidden/>
              </w:rPr>
              <w:tab/>
            </w:r>
            <w:r>
              <w:rPr>
                <w:noProof/>
                <w:webHidden/>
              </w:rPr>
              <w:fldChar w:fldCharType="begin"/>
            </w:r>
            <w:r>
              <w:rPr>
                <w:noProof/>
                <w:webHidden/>
              </w:rPr>
              <w:instrText xml:space="preserve"> PAGEREF _Toc30968848 \h </w:instrText>
            </w:r>
            <w:r>
              <w:rPr>
                <w:noProof/>
                <w:webHidden/>
              </w:rPr>
            </w:r>
            <w:r>
              <w:rPr>
                <w:noProof/>
                <w:webHidden/>
              </w:rPr>
              <w:fldChar w:fldCharType="separate"/>
            </w:r>
            <w:r>
              <w:rPr>
                <w:noProof/>
                <w:webHidden/>
              </w:rPr>
              <w:t>10</w:t>
            </w:r>
            <w:r>
              <w:rPr>
                <w:noProof/>
                <w:webHidden/>
              </w:rPr>
              <w:fldChar w:fldCharType="end"/>
            </w:r>
          </w:hyperlink>
        </w:p>
        <w:p w14:paraId="5B997D5F" w14:textId="3707A9B2" w:rsidR="00FB36A8" w:rsidRDefault="00FB36A8">
          <w:pPr>
            <w:pStyle w:val="Inhopg20"/>
            <w:tabs>
              <w:tab w:val="left" w:pos="960"/>
              <w:tab w:val="right" w:leader="dot" w:pos="9322"/>
            </w:tabs>
            <w:rPr>
              <w:rFonts w:asciiTheme="minorHAnsi" w:eastAsiaTheme="minorEastAsia" w:hAnsiTheme="minorHAnsi" w:cstheme="minorBidi"/>
              <w:noProof/>
              <w:snapToGrid/>
              <w:szCs w:val="22"/>
            </w:rPr>
          </w:pPr>
          <w:hyperlink w:anchor="_Toc30968849" w:history="1">
            <w:r w:rsidRPr="004C663A">
              <w:rPr>
                <w:rStyle w:val="Hyperlink"/>
                <w:rFonts w:cs="Arial"/>
                <w:noProof/>
              </w:rPr>
              <w:t>3.2</w:t>
            </w:r>
            <w:r>
              <w:rPr>
                <w:rFonts w:asciiTheme="minorHAnsi" w:eastAsiaTheme="minorEastAsia" w:hAnsiTheme="minorHAnsi" w:cstheme="minorBidi"/>
                <w:noProof/>
                <w:snapToGrid/>
                <w:szCs w:val="22"/>
              </w:rPr>
              <w:tab/>
            </w:r>
            <w:r w:rsidRPr="004C663A">
              <w:rPr>
                <w:rStyle w:val="Hyperlink"/>
                <w:rFonts w:cs="Arial"/>
                <w:noProof/>
              </w:rPr>
              <w:t>State chart</w:t>
            </w:r>
            <w:r>
              <w:rPr>
                <w:noProof/>
                <w:webHidden/>
              </w:rPr>
              <w:tab/>
            </w:r>
            <w:r>
              <w:rPr>
                <w:noProof/>
                <w:webHidden/>
              </w:rPr>
              <w:fldChar w:fldCharType="begin"/>
            </w:r>
            <w:r>
              <w:rPr>
                <w:noProof/>
                <w:webHidden/>
              </w:rPr>
              <w:instrText xml:space="preserve"> PAGEREF _Toc30968849 \h </w:instrText>
            </w:r>
            <w:r>
              <w:rPr>
                <w:noProof/>
                <w:webHidden/>
              </w:rPr>
            </w:r>
            <w:r>
              <w:rPr>
                <w:noProof/>
                <w:webHidden/>
              </w:rPr>
              <w:fldChar w:fldCharType="separate"/>
            </w:r>
            <w:r>
              <w:rPr>
                <w:noProof/>
                <w:webHidden/>
              </w:rPr>
              <w:t>11</w:t>
            </w:r>
            <w:r>
              <w:rPr>
                <w:noProof/>
                <w:webHidden/>
              </w:rPr>
              <w:fldChar w:fldCharType="end"/>
            </w:r>
          </w:hyperlink>
        </w:p>
        <w:p w14:paraId="2A6B88F1" w14:textId="761D2C00" w:rsidR="00FB36A8" w:rsidRDefault="00FB36A8">
          <w:pPr>
            <w:pStyle w:val="Inhopg10"/>
            <w:tabs>
              <w:tab w:val="left" w:pos="480"/>
              <w:tab w:val="right" w:leader="dot" w:pos="9322"/>
            </w:tabs>
            <w:rPr>
              <w:rFonts w:asciiTheme="minorHAnsi" w:eastAsiaTheme="minorEastAsia" w:hAnsiTheme="minorHAnsi" w:cstheme="minorBidi"/>
              <w:noProof/>
              <w:snapToGrid/>
              <w:szCs w:val="22"/>
            </w:rPr>
          </w:pPr>
          <w:hyperlink w:anchor="_Toc30968850" w:history="1">
            <w:r w:rsidRPr="004C663A">
              <w:rPr>
                <w:rStyle w:val="Hyperlink"/>
                <w:rFonts w:cs="Arial"/>
                <w:noProof/>
              </w:rPr>
              <w:t>4.</w:t>
            </w:r>
            <w:r>
              <w:rPr>
                <w:rFonts w:asciiTheme="minorHAnsi" w:eastAsiaTheme="minorEastAsia" w:hAnsiTheme="minorHAnsi" w:cstheme="minorBidi"/>
                <w:noProof/>
                <w:snapToGrid/>
                <w:szCs w:val="22"/>
              </w:rPr>
              <w:tab/>
            </w:r>
            <w:r w:rsidRPr="004C663A">
              <w:rPr>
                <w:rStyle w:val="Hyperlink"/>
                <w:rFonts w:cs="Arial"/>
                <w:noProof/>
              </w:rPr>
              <w:t>Realisate en testen</w:t>
            </w:r>
            <w:r>
              <w:rPr>
                <w:noProof/>
                <w:webHidden/>
              </w:rPr>
              <w:tab/>
            </w:r>
            <w:r>
              <w:rPr>
                <w:noProof/>
                <w:webHidden/>
              </w:rPr>
              <w:fldChar w:fldCharType="begin"/>
            </w:r>
            <w:r>
              <w:rPr>
                <w:noProof/>
                <w:webHidden/>
              </w:rPr>
              <w:instrText xml:space="preserve"> PAGEREF _Toc30968850 \h </w:instrText>
            </w:r>
            <w:r>
              <w:rPr>
                <w:noProof/>
                <w:webHidden/>
              </w:rPr>
            </w:r>
            <w:r>
              <w:rPr>
                <w:noProof/>
                <w:webHidden/>
              </w:rPr>
              <w:fldChar w:fldCharType="separate"/>
            </w:r>
            <w:r>
              <w:rPr>
                <w:noProof/>
                <w:webHidden/>
              </w:rPr>
              <w:t>12</w:t>
            </w:r>
            <w:r>
              <w:rPr>
                <w:noProof/>
                <w:webHidden/>
              </w:rPr>
              <w:fldChar w:fldCharType="end"/>
            </w:r>
          </w:hyperlink>
        </w:p>
        <w:p w14:paraId="7A7160CF" w14:textId="1E492079" w:rsidR="00FB36A8" w:rsidRDefault="00FB36A8">
          <w:pPr>
            <w:pStyle w:val="Inhopg20"/>
            <w:tabs>
              <w:tab w:val="left" w:pos="960"/>
              <w:tab w:val="right" w:leader="dot" w:pos="9322"/>
            </w:tabs>
            <w:rPr>
              <w:rFonts w:asciiTheme="minorHAnsi" w:eastAsiaTheme="minorEastAsia" w:hAnsiTheme="minorHAnsi" w:cstheme="minorBidi"/>
              <w:noProof/>
              <w:snapToGrid/>
              <w:szCs w:val="22"/>
            </w:rPr>
          </w:pPr>
          <w:hyperlink w:anchor="_Toc30968851" w:history="1">
            <w:r w:rsidRPr="004C663A">
              <w:rPr>
                <w:rStyle w:val="Hyperlink"/>
                <w:rFonts w:cs="Arial"/>
                <w:noProof/>
              </w:rPr>
              <w:t>4.1</w:t>
            </w:r>
            <w:r>
              <w:rPr>
                <w:rFonts w:asciiTheme="minorHAnsi" w:eastAsiaTheme="minorEastAsia" w:hAnsiTheme="minorHAnsi" w:cstheme="minorBidi"/>
                <w:noProof/>
                <w:snapToGrid/>
                <w:szCs w:val="22"/>
              </w:rPr>
              <w:tab/>
            </w:r>
            <w:r w:rsidRPr="004C663A">
              <w:rPr>
                <w:rStyle w:val="Hyperlink"/>
                <w:rFonts w:cs="Arial"/>
                <w:noProof/>
              </w:rPr>
              <w:t>Realisatie</w:t>
            </w:r>
            <w:r>
              <w:rPr>
                <w:noProof/>
                <w:webHidden/>
              </w:rPr>
              <w:tab/>
            </w:r>
            <w:r>
              <w:rPr>
                <w:noProof/>
                <w:webHidden/>
              </w:rPr>
              <w:fldChar w:fldCharType="begin"/>
            </w:r>
            <w:r>
              <w:rPr>
                <w:noProof/>
                <w:webHidden/>
              </w:rPr>
              <w:instrText xml:space="preserve"> PAGEREF _Toc30968851 \h </w:instrText>
            </w:r>
            <w:r>
              <w:rPr>
                <w:noProof/>
                <w:webHidden/>
              </w:rPr>
            </w:r>
            <w:r>
              <w:rPr>
                <w:noProof/>
                <w:webHidden/>
              </w:rPr>
              <w:fldChar w:fldCharType="separate"/>
            </w:r>
            <w:r>
              <w:rPr>
                <w:noProof/>
                <w:webHidden/>
              </w:rPr>
              <w:t>12</w:t>
            </w:r>
            <w:r>
              <w:rPr>
                <w:noProof/>
                <w:webHidden/>
              </w:rPr>
              <w:fldChar w:fldCharType="end"/>
            </w:r>
          </w:hyperlink>
        </w:p>
        <w:p w14:paraId="6A9BEE8A" w14:textId="299CB7E7" w:rsidR="00FB36A8" w:rsidRDefault="00FB36A8">
          <w:pPr>
            <w:pStyle w:val="Inhopg20"/>
            <w:tabs>
              <w:tab w:val="left" w:pos="960"/>
              <w:tab w:val="right" w:leader="dot" w:pos="9322"/>
            </w:tabs>
            <w:rPr>
              <w:rFonts w:asciiTheme="minorHAnsi" w:eastAsiaTheme="minorEastAsia" w:hAnsiTheme="minorHAnsi" w:cstheme="minorBidi"/>
              <w:noProof/>
              <w:snapToGrid/>
              <w:szCs w:val="22"/>
            </w:rPr>
          </w:pPr>
          <w:hyperlink w:anchor="_Toc30968852" w:history="1">
            <w:r w:rsidRPr="004C663A">
              <w:rPr>
                <w:rStyle w:val="Hyperlink"/>
                <w:rFonts w:cs="Arial"/>
                <w:noProof/>
              </w:rPr>
              <w:t>4.2</w:t>
            </w:r>
            <w:r>
              <w:rPr>
                <w:rFonts w:asciiTheme="minorHAnsi" w:eastAsiaTheme="minorEastAsia" w:hAnsiTheme="minorHAnsi" w:cstheme="minorBidi"/>
                <w:noProof/>
                <w:snapToGrid/>
                <w:szCs w:val="22"/>
              </w:rPr>
              <w:tab/>
            </w:r>
            <w:r w:rsidRPr="004C663A">
              <w:rPr>
                <w:rStyle w:val="Hyperlink"/>
                <w:rFonts w:cs="Arial"/>
                <w:noProof/>
              </w:rPr>
              <w:t>Acceptatietesten</w:t>
            </w:r>
            <w:r>
              <w:rPr>
                <w:noProof/>
                <w:webHidden/>
              </w:rPr>
              <w:tab/>
            </w:r>
            <w:r>
              <w:rPr>
                <w:noProof/>
                <w:webHidden/>
              </w:rPr>
              <w:fldChar w:fldCharType="begin"/>
            </w:r>
            <w:r>
              <w:rPr>
                <w:noProof/>
                <w:webHidden/>
              </w:rPr>
              <w:instrText xml:space="preserve"> PAGEREF _Toc30968852 \h </w:instrText>
            </w:r>
            <w:r>
              <w:rPr>
                <w:noProof/>
                <w:webHidden/>
              </w:rPr>
            </w:r>
            <w:r>
              <w:rPr>
                <w:noProof/>
                <w:webHidden/>
              </w:rPr>
              <w:fldChar w:fldCharType="separate"/>
            </w:r>
            <w:r>
              <w:rPr>
                <w:noProof/>
                <w:webHidden/>
              </w:rPr>
              <w:t>12</w:t>
            </w:r>
            <w:r>
              <w:rPr>
                <w:noProof/>
                <w:webHidden/>
              </w:rPr>
              <w:fldChar w:fldCharType="end"/>
            </w:r>
          </w:hyperlink>
        </w:p>
        <w:p w14:paraId="7B1B2262" w14:textId="6542E9E0" w:rsidR="00FB36A8" w:rsidRDefault="00FB36A8">
          <w:pPr>
            <w:pStyle w:val="Inhopg10"/>
            <w:tabs>
              <w:tab w:val="left" w:pos="480"/>
              <w:tab w:val="right" w:leader="dot" w:pos="9322"/>
            </w:tabs>
            <w:rPr>
              <w:rFonts w:asciiTheme="minorHAnsi" w:eastAsiaTheme="minorEastAsia" w:hAnsiTheme="minorHAnsi" w:cstheme="minorBidi"/>
              <w:noProof/>
              <w:snapToGrid/>
              <w:szCs w:val="22"/>
            </w:rPr>
          </w:pPr>
          <w:hyperlink w:anchor="_Toc30968853" w:history="1">
            <w:r w:rsidRPr="004C663A">
              <w:rPr>
                <w:rStyle w:val="Hyperlink"/>
                <w:rFonts w:cs="Arial"/>
                <w:noProof/>
              </w:rPr>
              <w:t>5.</w:t>
            </w:r>
            <w:r>
              <w:rPr>
                <w:rFonts w:asciiTheme="minorHAnsi" w:eastAsiaTheme="minorEastAsia" w:hAnsiTheme="minorHAnsi" w:cstheme="minorBidi"/>
                <w:noProof/>
                <w:snapToGrid/>
                <w:szCs w:val="22"/>
              </w:rPr>
              <w:tab/>
            </w:r>
            <w:r w:rsidRPr="004C663A">
              <w:rPr>
                <w:rStyle w:val="Hyperlink"/>
                <w:rFonts w:cs="Arial"/>
                <w:noProof/>
              </w:rPr>
              <w:t>Eindresultaat en aanbevelingen</w:t>
            </w:r>
            <w:r>
              <w:rPr>
                <w:noProof/>
                <w:webHidden/>
              </w:rPr>
              <w:tab/>
            </w:r>
            <w:r>
              <w:rPr>
                <w:noProof/>
                <w:webHidden/>
              </w:rPr>
              <w:fldChar w:fldCharType="begin"/>
            </w:r>
            <w:r>
              <w:rPr>
                <w:noProof/>
                <w:webHidden/>
              </w:rPr>
              <w:instrText xml:space="preserve"> PAGEREF _Toc30968853 \h </w:instrText>
            </w:r>
            <w:r>
              <w:rPr>
                <w:noProof/>
                <w:webHidden/>
              </w:rPr>
            </w:r>
            <w:r>
              <w:rPr>
                <w:noProof/>
                <w:webHidden/>
              </w:rPr>
              <w:fldChar w:fldCharType="separate"/>
            </w:r>
            <w:r>
              <w:rPr>
                <w:noProof/>
                <w:webHidden/>
              </w:rPr>
              <w:t>13</w:t>
            </w:r>
            <w:r>
              <w:rPr>
                <w:noProof/>
                <w:webHidden/>
              </w:rPr>
              <w:fldChar w:fldCharType="end"/>
            </w:r>
          </w:hyperlink>
        </w:p>
        <w:p w14:paraId="5B030C46" w14:textId="3AD5946B" w:rsidR="00FB36A8" w:rsidRDefault="00FB36A8">
          <w:pPr>
            <w:pStyle w:val="Inhopg20"/>
            <w:tabs>
              <w:tab w:val="left" w:pos="960"/>
              <w:tab w:val="right" w:leader="dot" w:pos="9322"/>
            </w:tabs>
            <w:rPr>
              <w:rFonts w:asciiTheme="minorHAnsi" w:eastAsiaTheme="minorEastAsia" w:hAnsiTheme="minorHAnsi" w:cstheme="minorBidi"/>
              <w:noProof/>
              <w:snapToGrid/>
              <w:szCs w:val="22"/>
            </w:rPr>
          </w:pPr>
          <w:hyperlink w:anchor="_Toc30968854" w:history="1">
            <w:r w:rsidRPr="004C663A">
              <w:rPr>
                <w:rStyle w:val="Hyperlink"/>
                <w:rFonts w:cs="Arial"/>
                <w:noProof/>
              </w:rPr>
              <w:t>5.1</w:t>
            </w:r>
            <w:r>
              <w:rPr>
                <w:rFonts w:asciiTheme="minorHAnsi" w:eastAsiaTheme="minorEastAsia" w:hAnsiTheme="minorHAnsi" w:cstheme="minorBidi"/>
                <w:noProof/>
                <w:snapToGrid/>
                <w:szCs w:val="22"/>
              </w:rPr>
              <w:tab/>
            </w:r>
            <w:r w:rsidRPr="004C663A">
              <w:rPr>
                <w:rStyle w:val="Hyperlink"/>
                <w:rFonts w:cs="Arial"/>
                <w:noProof/>
              </w:rPr>
              <w:t>Eindresultaat</w:t>
            </w:r>
            <w:r>
              <w:rPr>
                <w:noProof/>
                <w:webHidden/>
              </w:rPr>
              <w:tab/>
            </w:r>
            <w:r>
              <w:rPr>
                <w:noProof/>
                <w:webHidden/>
              </w:rPr>
              <w:fldChar w:fldCharType="begin"/>
            </w:r>
            <w:r>
              <w:rPr>
                <w:noProof/>
                <w:webHidden/>
              </w:rPr>
              <w:instrText xml:space="preserve"> PAGEREF _Toc30968854 \h </w:instrText>
            </w:r>
            <w:r>
              <w:rPr>
                <w:noProof/>
                <w:webHidden/>
              </w:rPr>
            </w:r>
            <w:r>
              <w:rPr>
                <w:noProof/>
                <w:webHidden/>
              </w:rPr>
              <w:fldChar w:fldCharType="separate"/>
            </w:r>
            <w:r>
              <w:rPr>
                <w:noProof/>
                <w:webHidden/>
              </w:rPr>
              <w:t>13</w:t>
            </w:r>
            <w:r>
              <w:rPr>
                <w:noProof/>
                <w:webHidden/>
              </w:rPr>
              <w:fldChar w:fldCharType="end"/>
            </w:r>
          </w:hyperlink>
        </w:p>
        <w:p w14:paraId="1EFAD13E" w14:textId="5CB65284" w:rsidR="00FB36A8" w:rsidRDefault="00FB36A8">
          <w:pPr>
            <w:pStyle w:val="Inhopg20"/>
            <w:tabs>
              <w:tab w:val="left" w:pos="960"/>
              <w:tab w:val="right" w:leader="dot" w:pos="9322"/>
            </w:tabs>
            <w:rPr>
              <w:rFonts w:asciiTheme="minorHAnsi" w:eastAsiaTheme="minorEastAsia" w:hAnsiTheme="minorHAnsi" w:cstheme="minorBidi"/>
              <w:noProof/>
              <w:snapToGrid/>
              <w:szCs w:val="22"/>
            </w:rPr>
          </w:pPr>
          <w:hyperlink w:anchor="_Toc30968855" w:history="1">
            <w:r w:rsidRPr="004C663A">
              <w:rPr>
                <w:rStyle w:val="Hyperlink"/>
                <w:rFonts w:cs="Arial"/>
                <w:noProof/>
              </w:rPr>
              <w:t>5.2</w:t>
            </w:r>
            <w:r>
              <w:rPr>
                <w:rFonts w:asciiTheme="minorHAnsi" w:eastAsiaTheme="minorEastAsia" w:hAnsiTheme="minorHAnsi" w:cstheme="minorBidi"/>
                <w:noProof/>
                <w:snapToGrid/>
                <w:szCs w:val="22"/>
              </w:rPr>
              <w:tab/>
            </w:r>
            <w:r w:rsidRPr="004C663A">
              <w:rPr>
                <w:rStyle w:val="Hyperlink"/>
                <w:rFonts w:cs="Arial"/>
                <w:noProof/>
              </w:rPr>
              <w:t>Aanbevelingen</w:t>
            </w:r>
            <w:r>
              <w:rPr>
                <w:noProof/>
                <w:webHidden/>
              </w:rPr>
              <w:tab/>
            </w:r>
            <w:r>
              <w:rPr>
                <w:noProof/>
                <w:webHidden/>
              </w:rPr>
              <w:fldChar w:fldCharType="begin"/>
            </w:r>
            <w:r>
              <w:rPr>
                <w:noProof/>
                <w:webHidden/>
              </w:rPr>
              <w:instrText xml:space="preserve"> PAGEREF _Toc30968855 \h </w:instrText>
            </w:r>
            <w:r>
              <w:rPr>
                <w:noProof/>
                <w:webHidden/>
              </w:rPr>
            </w:r>
            <w:r>
              <w:rPr>
                <w:noProof/>
                <w:webHidden/>
              </w:rPr>
              <w:fldChar w:fldCharType="separate"/>
            </w:r>
            <w:r>
              <w:rPr>
                <w:noProof/>
                <w:webHidden/>
              </w:rPr>
              <w:t>13</w:t>
            </w:r>
            <w:r>
              <w:rPr>
                <w:noProof/>
                <w:webHidden/>
              </w:rPr>
              <w:fldChar w:fldCharType="end"/>
            </w:r>
          </w:hyperlink>
        </w:p>
        <w:p w14:paraId="1739FC03" w14:textId="0FC3DFC5" w:rsidR="00FB36A8" w:rsidRDefault="00FB36A8">
          <w:pPr>
            <w:pStyle w:val="Inhopg10"/>
            <w:tabs>
              <w:tab w:val="right" w:leader="dot" w:pos="9322"/>
            </w:tabs>
            <w:rPr>
              <w:rFonts w:asciiTheme="minorHAnsi" w:eastAsiaTheme="minorEastAsia" w:hAnsiTheme="minorHAnsi" w:cstheme="minorBidi"/>
              <w:noProof/>
              <w:snapToGrid/>
              <w:szCs w:val="22"/>
            </w:rPr>
          </w:pPr>
          <w:hyperlink w:anchor="_Toc30968856" w:history="1">
            <w:r w:rsidRPr="004C663A">
              <w:rPr>
                <w:rStyle w:val="Hyperlink"/>
                <w:noProof/>
              </w:rPr>
              <w:t>Bijlage 1 – Inhoud *.pro file</w:t>
            </w:r>
            <w:r>
              <w:rPr>
                <w:noProof/>
                <w:webHidden/>
              </w:rPr>
              <w:tab/>
            </w:r>
            <w:r>
              <w:rPr>
                <w:noProof/>
                <w:webHidden/>
              </w:rPr>
              <w:fldChar w:fldCharType="begin"/>
            </w:r>
            <w:r>
              <w:rPr>
                <w:noProof/>
                <w:webHidden/>
              </w:rPr>
              <w:instrText xml:space="preserve"> PAGEREF _Toc30968856 \h </w:instrText>
            </w:r>
            <w:r>
              <w:rPr>
                <w:noProof/>
                <w:webHidden/>
              </w:rPr>
            </w:r>
            <w:r>
              <w:rPr>
                <w:noProof/>
                <w:webHidden/>
              </w:rPr>
              <w:fldChar w:fldCharType="separate"/>
            </w:r>
            <w:r>
              <w:rPr>
                <w:noProof/>
                <w:webHidden/>
              </w:rPr>
              <w:t>14</w:t>
            </w:r>
            <w:r>
              <w:rPr>
                <w:noProof/>
                <w:webHidden/>
              </w:rPr>
              <w:fldChar w:fldCharType="end"/>
            </w:r>
          </w:hyperlink>
        </w:p>
        <w:p w14:paraId="2685B351" w14:textId="3A9FC42D" w:rsidR="00FB36A8" w:rsidRDefault="00FB36A8">
          <w:pPr>
            <w:pStyle w:val="Inhopg10"/>
            <w:tabs>
              <w:tab w:val="right" w:leader="dot" w:pos="9322"/>
            </w:tabs>
            <w:rPr>
              <w:rFonts w:asciiTheme="minorHAnsi" w:eastAsiaTheme="minorEastAsia" w:hAnsiTheme="minorHAnsi" w:cstheme="minorBidi"/>
              <w:noProof/>
              <w:snapToGrid/>
              <w:szCs w:val="22"/>
            </w:rPr>
          </w:pPr>
          <w:hyperlink w:anchor="_Toc30968857" w:history="1">
            <w:r w:rsidRPr="004C663A">
              <w:rPr>
                <w:rStyle w:val="Hyperlink"/>
                <w:noProof/>
              </w:rPr>
              <w:t>Bijlage 2 – Acceptatietesten</w:t>
            </w:r>
            <w:r>
              <w:rPr>
                <w:noProof/>
                <w:webHidden/>
              </w:rPr>
              <w:tab/>
            </w:r>
            <w:r>
              <w:rPr>
                <w:noProof/>
                <w:webHidden/>
              </w:rPr>
              <w:fldChar w:fldCharType="begin"/>
            </w:r>
            <w:r>
              <w:rPr>
                <w:noProof/>
                <w:webHidden/>
              </w:rPr>
              <w:instrText xml:space="preserve"> PAGEREF _Toc30968857 \h </w:instrText>
            </w:r>
            <w:r>
              <w:rPr>
                <w:noProof/>
                <w:webHidden/>
              </w:rPr>
            </w:r>
            <w:r>
              <w:rPr>
                <w:noProof/>
                <w:webHidden/>
              </w:rPr>
              <w:fldChar w:fldCharType="separate"/>
            </w:r>
            <w:r>
              <w:rPr>
                <w:noProof/>
                <w:webHidden/>
              </w:rPr>
              <w:t>15</w:t>
            </w:r>
            <w:r>
              <w:rPr>
                <w:noProof/>
                <w:webHidden/>
              </w:rPr>
              <w:fldChar w:fldCharType="end"/>
            </w:r>
          </w:hyperlink>
        </w:p>
        <w:p w14:paraId="60FEC6E5" w14:textId="0DE00122" w:rsidR="000A131E" w:rsidRPr="003D35DE" w:rsidRDefault="00225CD7" w:rsidP="00225CD7">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ind w:left="720" w:hanging="720"/>
            <w:rPr>
              <w:rFonts w:cs="Arial"/>
              <w:szCs w:val="22"/>
            </w:rPr>
          </w:pPr>
          <w:r w:rsidRPr="002926D8">
            <w:rPr>
              <w:rFonts w:cs="Arial"/>
            </w:rPr>
            <w:fldChar w:fldCharType="end"/>
          </w:r>
        </w:p>
      </w:sdtContent>
    </w:sdt>
    <w:p w14:paraId="292134D5" w14:textId="77777777" w:rsidR="000A131E" w:rsidRPr="003D35DE" w:rsidRDefault="000A131E" w:rsidP="002F544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ind w:left="720" w:hanging="720"/>
        <w:rPr>
          <w:rFonts w:cs="Arial"/>
          <w:szCs w:val="22"/>
        </w:rPr>
      </w:pPr>
    </w:p>
    <w:p w14:paraId="79F48998" w14:textId="77777777" w:rsidR="002F5448" w:rsidRPr="00DD1560" w:rsidRDefault="002F5448">
      <w:pPr>
        <w:widowControl/>
        <w:rPr>
          <w:rFonts w:cs="Arial"/>
        </w:rPr>
      </w:pPr>
      <w:r w:rsidRPr="00DD1560">
        <w:rPr>
          <w:rFonts w:cs="Arial"/>
        </w:rPr>
        <w:br w:type="page"/>
      </w:r>
      <w:r w:rsidR="002116A2">
        <w:rPr>
          <w:rFonts w:cs="Arial"/>
        </w:rPr>
        <w:lastRenderedPageBreak/>
        <w:t xml:space="preserve"> </w:t>
      </w:r>
    </w:p>
    <w:p w14:paraId="354F9198" w14:textId="77777777" w:rsidR="00424441" w:rsidRPr="007D7DAD" w:rsidRDefault="00225CD7" w:rsidP="00424441">
      <w:pPr>
        <w:pStyle w:val="Kop1"/>
        <w:tabs>
          <w:tab w:val="num" w:pos="851"/>
        </w:tabs>
        <w:rPr>
          <w:rFonts w:cs="Arial"/>
          <w:szCs w:val="22"/>
        </w:rPr>
      </w:pPr>
      <w:bookmarkStart w:id="7" w:name="_Toc13217309"/>
      <w:bookmarkStart w:id="8" w:name="_Toc294532352"/>
      <w:bookmarkStart w:id="9" w:name="_Toc423094700"/>
      <w:bookmarkStart w:id="10" w:name="_Toc30968841"/>
      <w:r>
        <w:rPr>
          <w:rFonts w:cs="Arial"/>
          <w:szCs w:val="22"/>
        </w:rPr>
        <w:t>Inleiding</w:t>
      </w:r>
      <w:bookmarkEnd w:id="10"/>
    </w:p>
    <w:p w14:paraId="489133FC" w14:textId="6A4AAB98" w:rsidR="00F35223" w:rsidRDefault="00F35223" w:rsidP="00F35223"/>
    <w:p w14:paraId="4DA5E6DF" w14:textId="31A64772" w:rsidR="007246D9" w:rsidRDefault="007246D9" w:rsidP="00F35223">
      <w:r>
        <w:t xml:space="preserve">In dit document </w:t>
      </w:r>
      <w:r w:rsidR="00684AED">
        <w:t>beschrijft</w:t>
      </w:r>
      <w:r>
        <w:t xml:space="preserve"> het proces dat geresulteerd heeft in de </w:t>
      </w:r>
      <w:r w:rsidR="004B101D">
        <w:t xml:space="preserve">besturing </w:t>
      </w:r>
      <w:r>
        <w:t xml:space="preserve">software </w:t>
      </w:r>
      <w:r w:rsidR="004B101D">
        <w:t>van de Tomato – The Automatic Greenhouse.</w:t>
      </w:r>
    </w:p>
    <w:p w14:paraId="7D9219B5" w14:textId="42F7881E" w:rsidR="002D1279" w:rsidRDefault="002D1279" w:rsidP="00F35223"/>
    <w:p w14:paraId="5078969F" w14:textId="77777777" w:rsidR="002D1279" w:rsidRDefault="002D1279" w:rsidP="002D1279">
      <w:r>
        <w:t xml:space="preserve">In hoofdstuk 2 ‘Definitiefase’ wordt kennis gemaakt met het doel van dit project, waarna de functionele en technische eisen worden opgesteld. Ook wordt het </w:t>
      </w:r>
      <w:r>
        <w:rPr>
          <w:i/>
          <w:iCs/>
        </w:rPr>
        <w:t>user interface</w:t>
      </w:r>
      <w:r>
        <w:t xml:space="preserve"> beschreven.</w:t>
      </w:r>
    </w:p>
    <w:p w14:paraId="3D3742AE" w14:textId="77777777" w:rsidR="002D1279" w:rsidRDefault="002D1279" w:rsidP="002D1279">
      <w:r>
        <w:t xml:space="preserve">In hoofdstuk 3 ‘Ontwerpen’ wordt de software beschreven. De structuur en gebruikte bestanden geven een duidelijk overzicht van hoe de software functioneert. Aan de hand van een </w:t>
      </w:r>
      <w:r>
        <w:rPr>
          <w:i/>
          <w:iCs/>
        </w:rPr>
        <w:t>state chart</w:t>
      </w:r>
      <w:r>
        <w:t xml:space="preserve"> wordt aangegeven hoe een </w:t>
      </w:r>
      <w:r>
        <w:rPr>
          <w:i/>
          <w:iCs/>
        </w:rPr>
        <w:t>Finite State Machine</w:t>
      </w:r>
      <w:r>
        <w:t xml:space="preserve"> is geïmplementeerd om de subsystemen te laten functioneren.</w:t>
      </w:r>
    </w:p>
    <w:p w14:paraId="0C05DCCA" w14:textId="77777777" w:rsidR="002D1279" w:rsidRDefault="002D1279" w:rsidP="002D1279">
      <w:r>
        <w:t>In hoofdstuk 4 ‘Realisatie en testen’ wordt het eindresultaat beschreven en wordt gecontroleerd of er aan de gestelde eisen is voldaan. Met behulp van de Doxygen documentatie wordt een overzicht gegeven van de software en het functioneren daarvan. Aan de hand van acceptatietesten wordt gecontroleerd of de software aan de gestelde eisen voldoet.</w:t>
      </w:r>
    </w:p>
    <w:p w14:paraId="5E4B8234" w14:textId="1874A52D" w:rsidR="00630632" w:rsidRDefault="002D1279" w:rsidP="004B101D">
      <w:r>
        <w:t xml:space="preserve">Tot slot </w:t>
      </w:r>
      <w:r w:rsidR="00684AED">
        <w:t>wordt</w:t>
      </w:r>
      <w:r>
        <w:t xml:space="preserve"> in hoofdstuk 5 ’Eindresultaat en aanbevelingen’ het resultaat besproken. Op basis van hoofdstuk 4 wordt geconcludeerd dat het eindresultaat aan de gestelde eisen heeft voldaan. Vervolgens worden aanbevelingen voor verdere ontwikkeling van dit product gegeven.</w:t>
      </w:r>
    </w:p>
    <w:p w14:paraId="3704F7B4" w14:textId="08D49457" w:rsidR="00F35223" w:rsidRPr="004B101D" w:rsidRDefault="00F35223" w:rsidP="004B101D">
      <w:r>
        <w:rPr>
          <w:rFonts w:cs="Arial"/>
          <w:b/>
          <w:caps/>
          <w:szCs w:val="22"/>
        </w:rPr>
        <w:br w:type="page"/>
      </w:r>
    </w:p>
    <w:p w14:paraId="549F7354" w14:textId="77777777" w:rsidR="000A0055" w:rsidRPr="00E73BD2" w:rsidRDefault="005F436F" w:rsidP="000A0055">
      <w:pPr>
        <w:pStyle w:val="Kop1"/>
        <w:tabs>
          <w:tab w:val="num" w:pos="851"/>
        </w:tabs>
        <w:rPr>
          <w:rFonts w:cs="Arial"/>
          <w:szCs w:val="22"/>
        </w:rPr>
      </w:pPr>
      <w:bookmarkStart w:id="11" w:name="_Toc30968842"/>
      <w:r>
        <w:rPr>
          <w:rFonts w:cs="Arial"/>
          <w:szCs w:val="22"/>
        </w:rPr>
        <w:lastRenderedPageBreak/>
        <w:t>Definitiefase</w:t>
      </w:r>
      <w:bookmarkEnd w:id="11"/>
    </w:p>
    <w:p w14:paraId="3DF967AC" w14:textId="77777777" w:rsidR="00765B26" w:rsidRDefault="00765B26" w:rsidP="000A0055">
      <w:pPr>
        <w:widowControl/>
        <w:rPr>
          <w:rFonts w:cs="Arial"/>
          <w:szCs w:val="22"/>
        </w:rPr>
      </w:pPr>
    </w:p>
    <w:p w14:paraId="33634973" w14:textId="5F4CC291" w:rsidR="000C2EB8" w:rsidRDefault="000C2EB8" w:rsidP="000A0055">
      <w:pPr>
        <w:widowControl/>
        <w:rPr>
          <w:rFonts w:cs="Arial"/>
          <w:szCs w:val="22"/>
        </w:rPr>
      </w:pPr>
      <w:r w:rsidRPr="00E73BD2">
        <w:rPr>
          <w:rFonts w:cs="Arial"/>
          <w:szCs w:val="22"/>
        </w:rPr>
        <w:t>Dit hoofdstuk gaat i</w:t>
      </w:r>
      <w:r w:rsidR="0080075A">
        <w:rPr>
          <w:rFonts w:cs="Arial"/>
          <w:szCs w:val="22"/>
        </w:rPr>
        <w:t xml:space="preserve">n op de gestelde eisen aan de </w:t>
      </w:r>
      <w:r w:rsidR="004A3595">
        <w:rPr>
          <w:rFonts w:cs="Arial"/>
          <w:szCs w:val="22"/>
        </w:rPr>
        <w:t xml:space="preserve">te </w:t>
      </w:r>
      <w:r w:rsidR="0080075A">
        <w:rPr>
          <w:rFonts w:cs="Arial"/>
          <w:szCs w:val="22"/>
        </w:rPr>
        <w:t>reali</w:t>
      </w:r>
      <w:r w:rsidR="00E317D0">
        <w:rPr>
          <w:rFonts w:cs="Arial"/>
          <w:szCs w:val="22"/>
        </w:rPr>
        <w:t xml:space="preserve">seren besturingssoftware van </w:t>
      </w:r>
      <w:r w:rsidR="00937445">
        <w:rPr>
          <w:rFonts w:cs="Arial"/>
          <w:szCs w:val="22"/>
        </w:rPr>
        <w:br/>
      </w:r>
      <w:r w:rsidR="00684AED">
        <w:rPr>
          <w:rFonts w:cs="Arial"/>
          <w:szCs w:val="22"/>
        </w:rPr>
        <w:t>Tomaat</w:t>
      </w:r>
      <w:r w:rsidR="00E317D0">
        <w:rPr>
          <w:rFonts w:cs="Arial"/>
          <w:szCs w:val="22"/>
        </w:rPr>
        <w:t xml:space="preserve"> – The Automatic Greenhouse.</w:t>
      </w:r>
      <w:r w:rsidR="00765B26">
        <w:rPr>
          <w:rFonts w:cs="Arial"/>
          <w:szCs w:val="22"/>
        </w:rPr>
        <w:t xml:space="preserve"> Hierbij wordt kennis gemaakt met het doel van dit product. De functionele en technische eisen worden opgesteld. Waarna het </w:t>
      </w:r>
      <w:r w:rsidR="00684AED">
        <w:rPr>
          <w:rFonts w:cs="Arial"/>
          <w:szCs w:val="22"/>
        </w:rPr>
        <w:t>userinterface</w:t>
      </w:r>
      <w:r w:rsidR="00765B26">
        <w:rPr>
          <w:rFonts w:cs="Arial"/>
          <w:szCs w:val="22"/>
        </w:rPr>
        <w:t xml:space="preserve"> </w:t>
      </w:r>
      <w:r w:rsidR="00D9079F">
        <w:rPr>
          <w:rFonts w:cs="Arial"/>
          <w:szCs w:val="22"/>
        </w:rPr>
        <w:t>aan de hand van een schets wordt omschreven</w:t>
      </w:r>
      <w:r w:rsidR="00765B26">
        <w:rPr>
          <w:rFonts w:cs="Arial"/>
          <w:szCs w:val="22"/>
        </w:rPr>
        <w:t>.</w:t>
      </w:r>
    </w:p>
    <w:p w14:paraId="0305A1F7" w14:textId="77777777" w:rsidR="004A3595" w:rsidRDefault="004A3595" w:rsidP="000A0055">
      <w:pPr>
        <w:widowControl/>
        <w:rPr>
          <w:rFonts w:cs="Arial"/>
          <w:szCs w:val="22"/>
        </w:rPr>
      </w:pPr>
    </w:p>
    <w:p w14:paraId="0A232466" w14:textId="77777777" w:rsidR="00BE2486" w:rsidRDefault="00BE2486" w:rsidP="000A0055">
      <w:pPr>
        <w:widowControl/>
        <w:rPr>
          <w:rFonts w:cs="Arial"/>
          <w:szCs w:val="22"/>
        </w:rPr>
      </w:pPr>
    </w:p>
    <w:p w14:paraId="01382238" w14:textId="1CFB6AA1" w:rsidR="004A3595" w:rsidRDefault="004A3595" w:rsidP="004A3595">
      <w:pPr>
        <w:pStyle w:val="Kop2"/>
        <w:tabs>
          <w:tab w:val="num" w:pos="851"/>
        </w:tabs>
        <w:ind w:left="567" w:hanging="567"/>
        <w:rPr>
          <w:rFonts w:cs="Arial"/>
        </w:rPr>
      </w:pPr>
      <w:bookmarkStart w:id="12" w:name="_Toc30968843"/>
      <w:r>
        <w:rPr>
          <w:rFonts w:cs="Arial"/>
        </w:rPr>
        <w:t>Kennismaking en doel</w:t>
      </w:r>
      <w:bookmarkEnd w:id="12"/>
      <w:r>
        <w:rPr>
          <w:rFonts w:cs="Arial"/>
        </w:rPr>
        <w:t xml:space="preserve"> </w:t>
      </w:r>
    </w:p>
    <w:p w14:paraId="61857B8D" w14:textId="77777777" w:rsidR="00E854F6" w:rsidRDefault="00E854F6" w:rsidP="000A0055">
      <w:pPr>
        <w:widowControl/>
        <w:rPr>
          <w:rFonts w:cs="Arial"/>
          <w:szCs w:val="22"/>
        </w:rPr>
      </w:pPr>
      <w:commentRangeStart w:id="13"/>
      <w:commentRangeEnd w:id="13"/>
    </w:p>
    <w:p w14:paraId="58E1AA2A" w14:textId="71605E5E" w:rsidR="00E854F6" w:rsidRDefault="00684AED" w:rsidP="00F35223">
      <w:pPr>
        <w:widowControl/>
        <w:rPr>
          <w:rFonts w:cs="Arial"/>
          <w:szCs w:val="22"/>
        </w:rPr>
      </w:pPr>
      <w:r>
        <w:rPr>
          <w:rFonts w:cs="Arial"/>
          <w:szCs w:val="22"/>
        </w:rPr>
        <w:t>Tomaat</w:t>
      </w:r>
      <w:r w:rsidR="007305E5">
        <w:rPr>
          <w:rFonts w:cs="Arial"/>
          <w:szCs w:val="22"/>
        </w:rPr>
        <w:t xml:space="preserve"> – The Automatic Greenhouse is een volledig automatische kas waar verschillende </w:t>
      </w:r>
      <w:r w:rsidR="00F35223">
        <w:rPr>
          <w:rFonts w:cs="Arial"/>
          <w:szCs w:val="22"/>
        </w:rPr>
        <w:t>type</w:t>
      </w:r>
      <w:r w:rsidR="009D77E3">
        <w:rPr>
          <w:rFonts w:cs="Arial"/>
          <w:szCs w:val="22"/>
        </w:rPr>
        <w:t>s</w:t>
      </w:r>
      <w:r w:rsidR="007305E5">
        <w:rPr>
          <w:rFonts w:cs="Arial"/>
          <w:szCs w:val="22"/>
        </w:rPr>
        <w:t xml:space="preserve"> planten in kunnen groeien. Er word</w:t>
      </w:r>
      <w:r w:rsidR="009D77E3">
        <w:rPr>
          <w:rFonts w:cs="Arial"/>
          <w:szCs w:val="22"/>
        </w:rPr>
        <w:t>t</w:t>
      </w:r>
      <w:r w:rsidR="007305E5">
        <w:rPr>
          <w:rFonts w:cs="Arial"/>
          <w:szCs w:val="22"/>
        </w:rPr>
        <w:t xml:space="preserve"> rekening gehouden met de lichturen, de vochtigheid van de aarde en de temperatuur. Per </w:t>
      </w:r>
      <w:r w:rsidR="00F35223">
        <w:rPr>
          <w:rFonts w:cs="Arial"/>
          <w:szCs w:val="22"/>
        </w:rPr>
        <w:t>type</w:t>
      </w:r>
      <w:r w:rsidR="007305E5">
        <w:rPr>
          <w:rFonts w:cs="Arial"/>
          <w:szCs w:val="22"/>
        </w:rPr>
        <w:t xml:space="preserve"> plant kunnen </w:t>
      </w:r>
      <w:r w:rsidR="009D77E3">
        <w:rPr>
          <w:rFonts w:cs="Arial"/>
          <w:szCs w:val="22"/>
        </w:rPr>
        <w:t xml:space="preserve">waardes voor deze aspecten </w:t>
      </w:r>
      <w:r w:rsidR="00F35223">
        <w:rPr>
          <w:rFonts w:cs="Arial"/>
          <w:szCs w:val="22"/>
        </w:rPr>
        <w:t xml:space="preserve">worden ingesteld. </w:t>
      </w:r>
      <w:r w:rsidR="00B572AB">
        <w:rPr>
          <w:rFonts w:cs="Arial"/>
          <w:szCs w:val="22"/>
        </w:rPr>
        <w:t>D</w:t>
      </w:r>
      <w:r w:rsidR="00F35223">
        <w:rPr>
          <w:rFonts w:cs="Arial"/>
          <w:szCs w:val="22"/>
        </w:rPr>
        <w:t xml:space="preserve">e </w:t>
      </w:r>
      <w:r w:rsidR="009D77E3">
        <w:rPr>
          <w:rFonts w:cs="Arial"/>
          <w:szCs w:val="22"/>
        </w:rPr>
        <w:t xml:space="preserve">waardes </w:t>
      </w:r>
      <w:r w:rsidR="00F35223">
        <w:rPr>
          <w:rFonts w:cs="Arial"/>
          <w:szCs w:val="22"/>
        </w:rPr>
        <w:t>van de actieve plant worden gebruikt o</w:t>
      </w:r>
      <w:r w:rsidR="009D77E3">
        <w:rPr>
          <w:rFonts w:cs="Arial"/>
          <w:szCs w:val="22"/>
        </w:rPr>
        <w:t>m</w:t>
      </w:r>
      <w:r w:rsidR="00F35223">
        <w:rPr>
          <w:rFonts w:cs="Arial"/>
          <w:szCs w:val="22"/>
        </w:rPr>
        <w:t xml:space="preserve"> de kas te besturen.</w:t>
      </w:r>
      <w:r w:rsidR="00B572AB">
        <w:rPr>
          <w:rFonts w:cs="Arial"/>
          <w:szCs w:val="22"/>
        </w:rPr>
        <w:t xml:space="preserve"> Hierdoor word</w:t>
      </w:r>
      <w:r w:rsidR="009D77E3">
        <w:rPr>
          <w:rFonts w:cs="Arial"/>
          <w:szCs w:val="22"/>
        </w:rPr>
        <w:t>t</w:t>
      </w:r>
      <w:r w:rsidR="00B572AB">
        <w:rPr>
          <w:rFonts w:cs="Arial"/>
          <w:szCs w:val="22"/>
        </w:rPr>
        <w:t xml:space="preserve"> gewaarborgd dat de plant optimaal </w:t>
      </w:r>
      <w:r w:rsidR="00AC7798">
        <w:rPr>
          <w:rFonts w:cs="Arial"/>
          <w:szCs w:val="22"/>
        </w:rPr>
        <w:t>groeit</w:t>
      </w:r>
      <w:r w:rsidR="00B572AB">
        <w:rPr>
          <w:rFonts w:cs="Arial"/>
          <w:szCs w:val="22"/>
        </w:rPr>
        <w:t>.</w:t>
      </w:r>
      <w:r w:rsidR="004F799B">
        <w:rPr>
          <w:rFonts w:cs="Arial"/>
          <w:szCs w:val="22"/>
        </w:rPr>
        <w:t xml:space="preserve"> In figuur 1 en 2 </w:t>
      </w:r>
      <w:r>
        <w:rPr>
          <w:rFonts w:cs="Arial"/>
          <w:szCs w:val="22"/>
        </w:rPr>
        <w:t>wordt</w:t>
      </w:r>
      <w:r w:rsidR="004F799B">
        <w:rPr>
          <w:rFonts w:cs="Arial"/>
          <w:szCs w:val="22"/>
        </w:rPr>
        <w:t xml:space="preserve"> het bestaande systeem weergegeven met foto’s.</w:t>
      </w:r>
    </w:p>
    <w:p w14:paraId="4B7F62EC" w14:textId="0CB63DDA" w:rsidR="00AC7798" w:rsidRDefault="00AC7798" w:rsidP="00F35223">
      <w:pPr>
        <w:widowControl/>
        <w:rPr>
          <w:rFonts w:cs="Arial"/>
          <w:szCs w:val="22"/>
        </w:rPr>
      </w:pPr>
      <w:r>
        <w:rPr>
          <w:rFonts w:cs="Arial"/>
          <w:szCs w:val="22"/>
        </w:rPr>
        <w:t xml:space="preserve">De volgende </w:t>
      </w:r>
      <w:r w:rsidR="009D77E3">
        <w:rPr>
          <w:rFonts w:cs="Arial"/>
          <w:szCs w:val="22"/>
        </w:rPr>
        <w:t xml:space="preserve">variabelen </w:t>
      </w:r>
      <w:r>
        <w:rPr>
          <w:rFonts w:cs="Arial"/>
          <w:szCs w:val="22"/>
        </w:rPr>
        <w:t>worden opgeslagen voor een type plant:</w:t>
      </w:r>
    </w:p>
    <w:p w14:paraId="191EF2EC" w14:textId="2A90D904" w:rsidR="00AC7798" w:rsidRDefault="00AC7798" w:rsidP="00B142C8">
      <w:pPr>
        <w:pStyle w:val="Lijstalinea"/>
        <w:widowControl/>
        <w:numPr>
          <w:ilvl w:val="0"/>
          <w:numId w:val="11"/>
        </w:numPr>
        <w:rPr>
          <w:rFonts w:cs="Arial"/>
          <w:szCs w:val="22"/>
        </w:rPr>
      </w:pPr>
      <w:r>
        <w:rPr>
          <w:rFonts w:cs="Arial"/>
          <w:szCs w:val="22"/>
        </w:rPr>
        <w:t>De naam</w:t>
      </w:r>
    </w:p>
    <w:p w14:paraId="11E23C99" w14:textId="466F9109" w:rsidR="00AC7798" w:rsidRDefault="00AC7798" w:rsidP="00B142C8">
      <w:pPr>
        <w:pStyle w:val="Lijstalinea"/>
        <w:widowControl/>
        <w:numPr>
          <w:ilvl w:val="0"/>
          <w:numId w:val="11"/>
        </w:numPr>
        <w:rPr>
          <w:rFonts w:cs="Arial"/>
          <w:szCs w:val="22"/>
        </w:rPr>
      </w:pPr>
      <w:r>
        <w:rPr>
          <w:rFonts w:cs="Arial"/>
          <w:szCs w:val="22"/>
        </w:rPr>
        <w:t>De maximumtemperatuur in graden Celsius</w:t>
      </w:r>
    </w:p>
    <w:p w14:paraId="1F5ADD34" w14:textId="411BF2FE" w:rsidR="00AC7798" w:rsidRDefault="00AC7798" w:rsidP="00B142C8">
      <w:pPr>
        <w:pStyle w:val="Lijstalinea"/>
        <w:widowControl/>
        <w:numPr>
          <w:ilvl w:val="0"/>
          <w:numId w:val="11"/>
        </w:numPr>
        <w:rPr>
          <w:rFonts w:cs="Arial"/>
          <w:szCs w:val="22"/>
        </w:rPr>
      </w:pPr>
      <w:r>
        <w:rPr>
          <w:rFonts w:cs="Arial"/>
          <w:szCs w:val="22"/>
        </w:rPr>
        <w:t>De minimumtemperatuur in graden Celsius</w:t>
      </w:r>
    </w:p>
    <w:p w14:paraId="6F38D03F" w14:textId="6540A658" w:rsidR="00AC7798" w:rsidRDefault="00AC7798" w:rsidP="00B142C8">
      <w:pPr>
        <w:pStyle w:val="Lijstalinea"/>
        <w:widowControl/>
        <w:numPr>
          <w:ilvl w:val="0"/>
          <w:numId w:val="11"/>
        </w:numPr>
        <w:rPr>
          <w:rFonts w:cs="Arial"/>
          <w:szCs w:val="22"/>
        </w:rPr>
      </w:pPr>
      <w:r>
        <w:rPr>
          <w:rFonts w:cs="Arial"/>
          <w:szCs w:val="22"/>
        </w:rPr>
        <w:t>Het vocht percentage van de grond in procenten</w:t>
      </w:r>
    </w:p>
    <w:p w14:paraId="7C3A7387" w14:textId="2C7698EC" w:rsidR="00AC7798" w:rsidRDefault="00AC7798" w:rsidP="00B142C8">
      <w:pPr>
        <w:pStyle w:val="Lijstalinea"/>
        <w:widowControl/>
        <w:numPr>
          <w:ilvl w:val="0"/>
          <w:numId w:val="11"/>
        </w:numPr>
        <w:rPr>
          <w:rFonts w:cs="Arial"/>
          <w:szCs w:val="22"/>
        </w:rPr>
      </w:pPr>
      <w:r>
        <w:rPr>
          <w:rFonts w:cs="Arial"/>
          <w:szCs w:val="22"/>
        </w:rPr>
        <w:t>De lichturen per dag</w:t>
      </w:r>
    </w:p>
    <w:p w14:paraId="5CD56335" w14:textId="3FC592B0" w:rsidR="000A2D1F" w:rsidRDefault="000A2D1F" w:rsidP="000A2D1F">
      <w:pPr>
        <w:widowControl/>
        <w:rPr>
          <w:rFonts w:cs="Arial"/>
          <w:szCs w:val="22"/>
        </w:rPr>
      </w:pPr>
    </w:p>
    <w:p w14:paraId="199949B3" w14:textId="77777777" w:rsidR="000A2D1F" w:rsidRPr="000A2D1F" w:rsidRDefault="000A2D1F" w:rsidP="000A2D1F">
      <w:pPr>
        <w:widowControl/>
        <w:rPr>
          <w:rFonts w:cs="Arial"/>
          <w:szCs w:val="22"/>
        </w:rPr>
      </w:pPr>
    </w:p>
    <w:p w14:paraId="22F41DEA" w14:textId="77777777" w:rsidR="000A2D1F" w:rsidRDefault="000A2D1F" w:rsidP="000A2D1F">
      <w:pPr>
        <w:widowControl/>
      </w:pPr>
      <w:bookmarkStart w:id="14" w:name="_Ref354909823"/>
    </w:p>
    <w:tbl>
      <w:tblPr>
        <w:tblStyle w:val="Onopgemaaktetabel4"/>
        <w:tblpPr w:leftFromText="141" w:rightFromText="141" w:vertAnchor="page" w:horzAnchor="page" w:tblpX="733" w:tblpY="7375"/>
        <w:tblW w:w="0" w:type="auto"/>
        <w:tblLook w:val="04A0" w:firstRow="1" w:lastRow="0" w:firstColumn="1" w:lastColumn="0" w:noHBand="0" w:noVBand="1"/>
      </w:tblPr>
      <w:tblGrid>
        <w:gridCol w:w="4776"/>
      </w:tblGrid>
      <w:tr w:rsidR="000A2D1F" w14:paraId="65C7049D" w14:textId="77777777" w:rsidTr="000A2D1F">
        <w:trPr>
          <w:cnfStyle w:val="100000000000" w:firstRow="1" w:lastRow="0" w:firstColumn="0" w:lastColumn="0" w:oddVBand="0" w:evenVBand="0" w:oddHBand="0" w:evenHBand="0" w:firstRowFirstColumn="0" w:firstRowLastColumn="0" w:lastRowFirstColumn="0" w:lastRowLastColumn="0"/>
          <w:trHeight w:val="4888"/>
        </w:trPr>
        <w:tc>
          <w:tcPr>
            <w:cnfStyle w:val="001000000000" w:firstRow="0" w:lastRow="0" w:firstColumn="1" w:lastColumn="0" w:oddVBand="0" w:evenVBand="0" w:oddHBand="0" w:evenHBand="0" w:firstRowFirstColumn="0" w:firstRowLastColumn="0" w:lastRowFirstColumn="0" w:lastRowLastColumn="0"/>
            <w:tcW w:w="4776" w:type="dxa"/>
          </w:tcPr>
          <w:p w14:paraId="0A2C6FBB" w14:textId="77777777" w:rsidR="000A2D1F" w:rsidRDefault="000A2D1F" w:rsidP="000A2D1F">
            <w:pPr>
              <w:widowControl/>
              <w:rPr>
                <w:rFonts w:cs="Arial"/>
                <w:szCs w:val="22"/>
              </w:rPr>
            </w:pPr>
            <w:r>
              <w:rPr>
                <w:noProof/>
              </w:rPr>
              <w:drawing>
                <wp:inline distT="0" distB="0" distL="0" distR="0" wp14:anchorId="244CEC91" wp14:editId="361C310C">
                  <wp:extent cx="2895600" cy="3314700"/>
                  <wp:effectExtent l="0" t="0" r="0" b="0"/>
                  <wp:docPr id="6" name="Afbeelding 6" descr="20191211_230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0191211_230222"/>
                          <pic:cNvPicPr>
                            <a:picLocks noChangeAspect="1" noChangeArrowheads="1"/>
                          </pic:cNvPicPr>
                        </pic:nvPicPr>
                        <pic:blipFill>
                          <a:blip r:embed="rId9" cstate="print">
                            <a:extLst>
                              <a:ext uri="{28A0092B-C50C-407E-A947-70E740481C1C}">
                                <a14:useLocalDpi xmlns:a14="http://schemas.microsoft.com/office/drawing/2010/main" val="0"/>
                              </a:ext>
                            </a:extLst>
                          </a:blip>
                          <a:srcRect t="14670" b="20876"/>
                          <a:stretch>
                            <a:fillRect/>
                          </a:stretch>
                        </pic:blipFill>
                        <pic:spPr bwMode="auto">
                          <a:xfrm>
                            <a:off x="0" y="0"/>
                            <a:ext cx="2895600" cy="3314700"/>
                          </a:xfrm>
                          <a:prstGeom prst="rect">
                            <a:avLst/>
                          </a:prstGeom>
                          <a:noFill/>
                          <a:ln>
                            <a:noFill/>
                          </a:ln>
                        </pic:spPr>
                      </pic:pic>
                    </a:graphicData>
                  </a:graphic>
                </wp:inline>
              </w:drawing>
            </w:r>
          </w:p>
        </w:tc>
      </w:tr>
      <w:tr w:rsidR="000A2D1F" w14:paraId="3602CBB0" w14:textId="77777777" w:rsidTr="000A2D1F">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776" w:type="dxa"/>
          </w:tcPr>
          <w:p w14:paraId="1F08F745" w14:textId="06A5D254" w:rsidR="000A2D1F" w:rsidRPr="00D9079F" w:rsidRDefault="00D9079F" w:rsidP="000A2D1F">
            <w:pPr>
              <w:widowControl/>
              <w:jc w:val="center"/>
              <w:rPr>
                <w:rFonts w:cs="Arial"/>
                <w:b w:val="0"/>
                <w:bCs w:val="0"/>
                <w:szCs w:val="22"/>
              </w:rPr>
            </w:pPr>
            <w:r>
              <w:rPr>
                <w:rFonts w:cs="Arial"/>
                <w:b w:val="0"/>
                <w:bCs w:val="0"/>
                <w:sz w:val="18"/>
                <w:szCs w:val="18"/>
              </w:rPr>
              <w:t xml:space="preserve">Figuur </w:t>
            </w:r>
            <w:r w:rsidR="000A2D1F" w:rsidRPr="00D9079F">
              <w:rPr>
                <w:rFonts w:cs="Arial"/>
                <w:b w:val="0"/>
                <w:bCs w:val="0"/>
                <w:sz w:val="18"/>
                <w:szCs w:val="18"/>
              </w:rPr>
              <w:t xml:space="preserve">1 – </w:t>
            </w:r>
            <w:r w:rsidR="00684AED" w:rsidRPr="00D9079F">
              <w:rPr>
                <w:rFonts w:cs="Arial"/>
                <w:b w:val="0"/>
                <w:bCs w:val="0"/>
                <w:sz w:val="18"/>
                <w:szCs w:val="18"/>
              </w:rPr>
              <w:t>Hardwarecomponenten</w:t>
            </w:r>
            <w:r w:rsidR="000A2D1F" w:rsidRPr="00D9079F">
              <w:rPr>
                <w:rFonts w:cs="Arial"/>
                <w:b w:val="0"/>
                <w:bCs w:val="0"/>
                <w:sz w:val="18"/>
                <w:szCs w:val="18"/>
              </w:rPr>
              <w:t xml:space="preserve"> in de kas met groei licht aan.</w:t>
            </w:r>
          </w:p>
        </w:tc>
      </w:tr>
    </w:tbl>
    <w:p w14:paraId="4BCF0D83" w14:textId="1EA45F98" w:rsidR="000A2D1F" w:rsidRDefault="000A2D1F" w:rsidP="000A2D1F">
      <w:pPr>
        <w:widowControl/>
      </w:pPr>
    </w:p>
    <w:tbl>
      <w:tblPr>
        <w:tblStyle w:val="Onopgemaaktetabel4"/>
        <w:tblpPr w:leftFromText="141" w:rightFromText="141" w:vertAnchor="page" w:horzAnchor="page" w:tblpX="6613" w:tblpY="7381"/>
        <w:tblW w:w="0" w:type="auto"/>
        <w:tblLook w:val="04A0" w:firstRow="1" w:lastRow="0" w:firstColumn="1" w:lastColumn="0" w:noHBand="0" w:noVBand="1"/>
      </w:tblPr>
      <w:tblGrid>
        <w:gridCol w:w="4976"/>
      </w:tblGrid>
      <w:tr w:rsidR="000A2D1F" w14:paraId="5B50C8E9" w14:textId="77777777" w:rsidTr="000A2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6" w:type="dxa"/>
          </w:tcPr>
          <w:p w14:paraId="614626F1" w14:textId="77777777" w:rsidR="000A2D1F" w:rsidRDefault="000A2D1F" w:rsidP="000A2D1F">
            <w:pPr>
              <w:widowControl/>
              <w:rPr>
                <w:rFonts w:cs="Arial"/>
                <w:szCs w:val="22"/>
              </w:rPr>
            </w:pPr>
            <w:r>
              <w:rPr>
                <w:noProof/>
              </w:rPr>
              <w:drawing>
                <wp:inline distT="0" distB="0" distL="0" distR="0" wp14:anchorId="3565F016" wp14:editId="22B83BAF">
                  <wp:extent cx="3022600" cy="4051300"/>
                  <wp:effectExtent l="0" t="0" r="0" b="0"/>
                  <wp:docPr id="5" name="Afbeelding 5" descr="20191211_230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91211_230410"/>
                          <pic:cNvPicPr>
                            <a:picLocks noChangeAspect="1" noChangeArrowheads="1"/>
                          </pic:cNvPicPr>
                        </pic:nvPicPr>
                        <pic:blipFill>
                          <a:blip r:embed="rId10" cstate="print">
                            <a:extLst>
                              <a:ext uri="{28A0092B-C50C-407E-A947-70E740481C1C}">
                                <a14:useLocalDpi xmlns:a14="http://schemas.microsoft.com/office/drawing/2010/main" val="0"/>
                              </a:ext>
                            </a:extLst>
                          </a:blip>
                          <a:srcRect t="16237" b="8505"/>
                          <a:stretch>
                            <a:fillRect/>
                          </a:stretch>
                        </pic:blipFill>
                        <pic:spPr bwMode="auto">
                          <a:xfrm>
                            <a:off x="0" y="0"/>
                            <a:ext cx="3022600" cy="4051300"/>
                          </a:xfrm>
                          <a:prstGeom prst="rect">
                            <a:avLst/>
                          </a:prstGeom>
                          <a:noFill/>
                          <a:ln>
                            <a:noFill/>
                          </a:ln>
                        </pic:spPr>
                      </pic:pic>
                    </a:graphicData>
                  </a:graphic>
                </wp:inline>
              </w:drawing>
            </w:r>
          </w:p>
        </w:tc>
      </w:tr>
      <w:tr w:rsidR="000A2D1F" w14:paraId="2283CD41" w14:textId="77777777" w:rsidTr="000A2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6" w:type="dxa"/>
          </w:tcPr>
          <w:p w14:paraId="453878EC" w14:textId="102C2605" w:rsidR="000A2D1F" w:rsidRPr="00D9079F" w:rsidRDefault="00D9079F" w:rsidP="000A2D1F">
            <w:pPr>
              <w:widowControl/>
              <w:jc w:val="center"/>
              <w:rPr>
                <w:rFonts w:cs="Arial"/>
                <w:b w:val="0"/>
                <w:bCs w:val="0"/>
                <w:szCs w:val="22"/>
              </w:rPr>
            </w:pPr>
            <w:r>
              <w:rPr>
                <w:rFonts w:cs="Arial"/>
                <w:b w:val="0"/>
                <w:bCs w:val="0"/>
                <w:sz w:val="18"/>
                <w:szCs w:val="18"/>
              </w:rPr>
              <w:t xml:space="preserve">Figuur </w:t>
            </w:r>
            <w:r w:rsidR="007246D9" w:rsidRPr="00D9079F">
              <w:rPr>
                <w:rFonts w:cs="Arial"/>
                <w:b w:val="0"/>
                <w:bCs w:val="0"/>
                <w:sz w:val="18"/>
                <w:szCs w:val="18"/>
              </w:rPr>
              <w:t>2</w:t>
            </w:r>
            <w:r w:rsidR="000A2D1F" w:rsidRPr="00D9079F">
              <w:rPr>
                <w:rFonts w:cs="Arial"/>
                <w:b w:val="0"/>
                <w:bCs w:val="0"/>
                <w:sz w:val="18"/>
                <w:szCs w:val="18"/>
              </w:rPr>
              <w:t xml:space="preserve"> - Hardware componenten</w:t>
            </w:r>
            <w:r w:rsidR="007246D9" w:rsidRPr="00D9079F">
              <w:rPr>
                <w:rFonts w:cs="Arial"/>
                <w:b w:val="0"/>
                <w:bCs w:val="0"/>
                <w:sz w:val="18"/>
                <w:szCs w:val="18"/>
              </w:rPr>
              <w:t xml:space="preserve"> buiten de kas.</w:t>
            </w:r>
          </w:p>
        </w:tc>
      </w:tr>
    </w:tbl>
    <w:p w14:paraId="14BD74A1" w14:textId="77AD3B76" w:rsidR="000A2D1F" w:rsidRDefault="000A2D1F" w:rsidP="000A2D1F">
      <w:pPr>
        <w:widowControl/>
      </w:pPr>
    </w:p>
    <w:p w14:paraId="178ACE11" w14:textId="45A2E1CE" w:rsidR="000A2D1F" w:rsidRDefault="000A2D1F" w:rsidP="000A2D1F">
      <w:pPr>
        <w:widowControl/>
      </w:pPr>
    </w:p>
    <w:p w14:paraId="0B103F59" w14:textId="32A5A3D4" w:rsidR="000A2D1F" w:rsidRDefault="000A2D1F" w:rsidP="000A2D1F">
      <w:pPr>
        <w:widowControl/>
      </w:pPr>
    </w:p>
    <w:p w14:paraId="791F7E7A" w14:textId="7CCACC65" w:rsidR="000A2D1F" w:rsidRDefault="000A2D1F" w:rsidP="000A2D1F">
      <w:pPr>
        <w:widowControl/>
      </w:pPr>
    </w:p>
    <w:p w14:paraId="350912B3" w14:textId="69B252CD" w:rsidR="00B572AB" w:rsidRDefault="00B572AB" w:rsidP="000A2D1F">
      <w:pPr>
        <w:widowControl/>
      </w:pPr>
    </w:p>
    <w:p w14:paraId="14064A97" w14:textId="77777777" w:rsidR="000A2D1F" w:rsidRDefault="000A2D1F">
      <w:pPr>
        <w:widowControl/>
        <w:jc w:val="left"/>
        <w:rPr>
          <w:rFonts w:cs="Arial"/>
          <w:b/>
        </w:rPr>
      </w:pPr>
      <w:r>
        <w:rPr>
          <w:rFonts w:cs="Arial"/>
        </w:rPr>
        <w:br w:type="page"/>
      </w:r>
    </w:p>
    <w:p w14:paraId="381F36F1" w14:textId="77777777" w:rsidR="008329F4" w:rsidRDefault="0080075A" w:rsidP="00E36042">
      <w:pPr>
        <w:pStyle w:val="Kop2"/>
        <w:tabs>
          <w:tab w:val="num" w:pos="851"/>
        </w:tabs>
        <w:ind w:left="567" w:hanging="567"/>
        <w:rPr>
          <w:rFonts w:cs="Arial"/>
        </w:rPr>
      </w:pPr>
      <w:bookmarkStart w:id="15" w:name="_Toc30968844"/>
      <w:r>
        <w:rPr>
          <w:rFonts w:cs="Arial"/>
        </w:rPr>
        <w:lastRenderedPageBreak/>
        <w:t>Functionele eisen</w:t>
      </w:r>
      <w:bookmarkEnd w:id="15"/>
    </w:p>
    <w:p w14:paraId="208B9431" w14:textId="04853B5A" w:rsidR="0080075A" w:rsidRDefault="0080075A" w:rsidP="0080075A"/>
    <w:p w14:paraId="25C0F112" w14:textId="77777777" w:rsidR="0080075A" w:rsidRDefault="0080075A" w:rsidP="0080075A">
      <w:pPr>
        <w:widowControl/>
        <w:rPr>
          <w:rFonts w:cs="Arial"/>
          <w:szCs w:val="22"/>
        </w:rPr>
      </w:pPr>
      <w:r w:rsidRPr="0080075A">
        <w:rPr>
          <w:rFonts w:cs="Arial"/>
          <w:szCs w:val="22"/>
        </w:rPr>
        <w:t>De functionele eisen zijn als volgt:</w:t>
      </w:r>
    </w:p>
    <w:p w14:paraId="75ED0E23" w14:textId="57606B4E" w:rsidR="00B572AB" w:rsidRDefault="00943794" w:rsidP="00B142C8">
      <w:pPr>
        <w:pStyle w:val="Lijstalinea"/>
        <w:widowControl/>
        <w:numPr>
          <w:ilvl w:val="0"/>
          <w:numId w:val="2"/>
        </w:numPr>
        <w:rPr>
          <w:rFonts w:cs="Arial"/>
          <w:szCs w:val="22"/>
        </w:rPr>
      </w:pPr>
      <w:r>
        <w:rPr>
          <w:rFonts w:cs="Arial"/>
          <w:szCs w:val="22"/>
        </w:rPr>
        <w:t xml:space="preserve">Er </w:t>
      </w:r>
      <w:r w:rsidR="009D77E3">
        <w:rPr>
          <w:rFonts w:cs="Arial"/>
          <w:szCs w:val="22"/>
        </w:rPr>
        <w:t>wordt</w:t>
      </w:r>
      <w:r>
        <w:rPr>
          <w:rFonts w:cs="Arial"/>
          <w:szCs w:val="22"/>
        </w:rPr>
        <w:t xml:space="preserve"> volledig automatisch voor een plant gezorgd.</w:t>
      </w:r>
      <w:r w:rsidR="00B572AB" w:rsidRPr="00B572AB">
        <w:rPr>
          <w:rFonts w:cs="Arial"/>
          <w:szCs w:val="22"/>
        </w:rPr>
        <w:t xml:space="preserve"> </w:t>
      </w:r>
    </w:p>
    <w:p w14:paraId="22444350" w14:textId="77777777" w:rsidR="00B572AB" w:rsidRDefault="00B572AB" w:rsidP="00B142C8">
      <w:pPr>
        <w:pStyle w:val="Lijstalinea"/>
        <w:widowControl/>
        <w:numPr>
          <w:ilvl w:val="0"/>
          <w:numId w:val="2"/>
        </w:numPr>
        <w:rPr>
          <w:rFonts w:cs="Arial"/>
          <w:szCs w:val="22"/>
        </w:rPr>
      </w:pPr>
      <w:r>
        <w:rPr>
          <w:rFonts w:cs="Arial"/>
          <w:szCs w:val="22"/>
        </w:rPr>
        <w:t>De plant krijgt het aantal licht uren per dag wat gespecificeerd is voor dat type plant.</w:t>
      </w:r>
    </w:p>
    <w:p w14:paraId="2FD70B70" w14:textId="149BD1E8" w:rsidR="0080075A" w:rsidRDefault="00B572AB" w:rsidP="00B142C8">
      <w:pPr>
        <w:pStyle w:val="Lijstalinea"/>
        <w:widowControl/>
        <w:numPr>
          <w:ilvl w:val="0"/>
          <w:numId w:val="2"/>
        </w:numPr>
        <w:rPr>
          <w:rFonts w:cs="Arial"/>
          <w:szCs w:val="22"/>
        </w:rPr>
      </w:pPr>
      <w:r w:rsidRPr="00B572AB">
        <w:rPr>
          <w:rFonts w:cs="Arial"/>
          <w:szCs w:val="22"/>
        </w:rPr>
        <w:t xml:space="preserve">De plant </w:t>
      </w:r>
      <w:r w:rsidR="009D77E3">
        <w:rPr>
          <w:rFonts w:cs="Arial"/>
          <w:szCs w:val="22"/>
        </w:rPr>
        <w:t>krijgt</w:t>
      </w:r>
      <w:r w:rsidR="009D77E3" w:rsidRPr="00B572AB">
        <w:rPr>
          <w:rFonts w:cs="Arial"/>
          <w:szCs w:val="22"/>
        </w:rPr>
        <w:t xml:space="preserve"> </w:t>
      </w:r>
      <w:r w:rsidRPr="00B572AB">
        <w:rPr>
          <w:rFonts w:cs="Arial"/>
          <w:szCs w:val="22"/>
        </w:rPr>
        <w:t>voldoende water. Dit word</w:t>
      </w:r>
      <w:r w:rsidR="009D77E3">
        <w:rPr>
          <w:rFonts w:cs="Arial"/>
          <w:szCs w:val="22"/>
        </w:rPr>
        <w:t>t</w:t>
      </w:r>
      <w:r w:rsidRPr="00B572AB">
        <w:rPr>
          <w:rFonts w:cs="Arial"/>
          <w:szCs w:val="22"/>
        </w:rPr>
        <w:t xml:space="preserve"> gegarandeerd door </w:t>
      </w:r>
      <w:r w:rsidR="009D77E3" w:rsidRPr="00B572AB">
        <w:rPr>
          <w:rFonts w:cs="Arial"/>
          <w:szCs w:val="22"/>
        </w:rPr>
        <w:t xml:space="preserve">de plant water te geven </w:t>
      </w:r>
      <w:r w:rsidRPr="00B572AB">
        <w:rPr>
          <w:rFonts w:cs="Arial"/>
          <w:szCs w:val="22"/>
        </w:rPr>
        <w:t>wanneer het vochtniveau onder de helft van het maximum komt.</w:t>
      </w:r>
    </w:p>
    <w:p w14:paraId="67DE8414" w14:textId="2ED88B16" w:rsidR="00B572AB" w:rsidRDefault="00B572AB" w:rsidP="00B142C8">
      <w:pPr>
        <w:pStyle w:val="Lijstalinea"/>
        <w:widowControl/>
        <w:numPr>
          <w:ilvl w:val="0"/>
          <w:numId w:val="2"/>
        </w:numPr>
        <w:rPr>
          <w:rFonts w:cs="Arial"/>
          <w:szCs w:val="22"/>
        </w:rPr>
      </w:pPr>
      <w:r>
        <w:rPr>
          <w:rFonts w:cs="Arial"/>
          <w:szCs w:val="22"/>
        </w:rPr>
        <w:t>De temperatuur blijft tussen het minimum en maximum van de actieve plant met behulp van een verwarming</w:t>
      </w:r>
      <w:r w:rsidR="009D77E3">
        <w:rPr>
          <w:rFonts w:cs="Arial"/>
          <w:szCs w:val="22"/>
        </w:rPr>
        <w:t>s</w:t>
      </w:r>
      <w:r>
        <w:rPr>
          <w:rFonts w:cs="Arial"/>
          <w:szCs w:val="22"/>
        </w:rPr>
        <w:t xml:space="preserve">element en een temperatuursensor. </w:t>
      </w:r>
    </w:p>
    <w:p w14:paraId="5E7DDC8A" w14:textId="445CAA27" w:rsidR="0080075A" w:rsidRDefault="009D77E3" w:rsidP="00B142C8">
      <w:pPr>
        <w:pStyle w:val="Lijstalinea"/>
        <w:widowControl/>
        <w:numPr>
          <w:ilvl w:val="0"/>
          <w:numId w:val="2"/>
        </w:numPr>
        <w:rPr>
          <w:rFonts w:cs="Arial"/>
          <w:szCs w:val="22"/>
        </w:rPr>
      </w:pPr>
      <w:r>
        <w:rPr>
          <w:rFonts w:cs="Arial"/>
          <w:szCs w:val="22"/>
        </w:rPr>
        <w:t>In servicemode</w:t>
      </w:r>
      <w:r w:rsidR="00943794">
        <w:rPr>
          <w:rFonts w:cs="Arial"/>
          <w:szCs w:val="22"/>
        </w:rPr>
        <w:t xml:space="preserve"> kan een ander soort plant worden geselecteerd.</w:t>
      </w:r>
    </w:p>
    <w:p w14:paraId="1D827BD7" w14:textId="31F867DF" w:rsidR="00E317D0" w:rsidRPr="00E317D0" w:rsidRDefault="009D77E3" w:rsidP="00B142C8">
      <w:pPr>
        <w:pStyle w:val="Lijstalinea"/>
        <w:widowControl/>
        <w:numPr>
          <w:ilvl w:val="0"/>
          <w:numId w:val="2"/>
        </w:numPr>
        <w:rPr>
          <w:rFonts w:cs="Arial"/>
          <w:szCs w:val="22"/>
        </w:rPr>
      </w:pPr>
      <w:r>
        <w:rPr>
          <w:rFonts w:cs="Arial"/>
          <w:szCs w:val="22"/>
        </w:rPr>
        <w:t xml:space="preserve">In servicemode </w:t>
      </w:r>
      <w:r w:rsidR="00943794">
        <w:rPr>
          <w:rFonts w:cs="Arial"/>
          <w:szCs w:val="22"/>
        </w:rPr>
        <w:t>kan een nieuw</w:t>
      </w:r>
      <w:r w:rsidR="00E317D0">
        <w:rPr>
          <w:rFonts w:cs="Arial"/>
          <w:szCs w:val="22"/>
        </w:rPr>
        <w:t xml:space="preserve"> soort plant worden aangemaakt en opgeslagen.</w:t>
      </w:r>
    </w:p>
    <w:p w14:paraId="5E278730" w14:textId="77777777" w:rsidR="009D77E3" w:rsidRDefault="00E317D0" w:rsidP="00B142C8">
      <w:pPr>
        <w:pStyle w:val="Lijstalinea"/>
        <w:widowControl/>
        <w:numPr>
          <w:ilvl w:val="0"/>
          <w:numId w:val="2"/>
        </w:numPr>
        <w:rPr>
          <w:rFonts w:cs="Arial"/>
          <w:szCs w:val="22"/>
        </w:rPr>
      </w:pPr>
      <w:r>
        <w:rPr>
          <w:rFonts w:cs="Arial"/>
          <w:szCs w:val="22"/>
        </w:rPr>
        <w:t xml:space="preserve">Er </w:t>
      </w:r>
      <w:r w:rsidR="008718DF">
        <w:rPr>
          <w:rFonts w:cs="Arial"/>
          <w:szCs w:val="22"/>
        </w:rPr>
        <w:t>word</w:t>
      </w:r>
      <w:r w:rsidR="009D77E3">
        <w:rPr>
          <w:rFonts w:cs="Arial"/>
          <w:szCs w:val="22"/>
        </w:rPr>
        <w:t>t</w:t>
      </w:r>
      <w:r>
        <w:rPr>
          <w:rFonts w:cs="Arial"/>
          <w:szCs w:val="22"/>
        </w:rPr>
        <w:t xml:space="preserve"> een log bestand gegenereerd om de gebeurtenissen </w:t>
      </w:r>
      <w:r w:rsidR="00B572AB">
        <w:rPr>
          <w:rFonts w:cs="Arial"/>
          <w:szCs w:val="22"/>
        </w:rPr>
        <w:t>op te slaan</w:t>
      </w:r>
      <w:r>
        <w:rPr>
          <w:rFonts w:cs="Arial"/>
          <w:szCs w:val="22"/>
        </w:rPr>
        <w:t>.</w:t>
      </w:r>
      <w:r w:rsidR="00937445">
        <w:rPr>
          <w:rFonts w:cs="Arial"/>
          <w:szCs w:val="22"/>
        </w:rPr>
        <w:t xml:space="preserve"> </w:t>
      </w:r>
    </w:p>
    <w:p w14:paraId="2EDAA21D" w14:textId="0A044ECB" w:rsidR="009D77E3" w:rsidRDefault="00B572AB" w:rsidP="00B142C8">
      <w:pPr>
        <w:pStyle w:val="Lijstalinea"/>
        <w:widowControl/>
        <w:numPr>
          <w:ilvl w:val="1"/>
          <w:numId w:val="12"/>
        </w:numPr>
        <w:rPr>
          <w:rFonts w:cs="Arial"/>
          <w:szCs w:val="22"/>
        </w:rPr>
      </w:pPr>
      <w:r>
        <w:rPr>
          <w:rFonts w:cs="Arial"/>
          <w:szCs w:val="22"/>
        </w:rPr>
        <w:t>L</w:t>
      </w:r>
      <w:r w:rsidR="00937445">
        <w:rPr>
          <w:rFonts w:cs="Arial"/>
          <w:szCs w:val="22"/>
        </w:rPr>
        <w:t xml:space="preserve">og bestanden worden opgeslagen </w:t>
      </w:r>
      <w:r w:rsidR="009D77E3">
        <w:rPr>
          <w:rFonts w:cs="Arial"/>
          <w:szCs w:val="22"/>
        </w:rPr>
        <w:t>teruggevonden</w:t>
      </w:r>
      <w:r w:rsidR="00937445">
        <w:rPr>
          <w:rFonts w:cs="Arial"/>
          <w:szCs w:val="22"/>
        </w:rPr>
        <w:t xml:space="preserve"> in de </w:t>
      </w:r>
      <w:r>
        <w:rPr>
          <w:rFonts w:cs="Arial"/>
          <w:szCs w:val="22"/>
        </w:rPr>
        <w:t>‘files/log’</w:t>
      </w:r>
      <w:r w:rsidR="00937445">
        <w:rPr>
          <w:rFonts w:cs="Arial"/>
          <w:szCs w:val="22"/>
        </w:rPr>
        <w:t xml:space="preserve"> map</w:t>
      </w:r>
      <w:r w:rsidR="008718DF">
        <w:rPr>
          <w:rFonts w:cs="Arial"/>
          <w:szCs w:val="22"/>
        </w:rPr>
        <w:t xml:space="preserve"> met </w:t>
      </w:r>
      <w:r w:rsidR="009D77E3">
        <w:rPr>
          <w:rFonts w:cs="Arial"/>
          <w:szCs w:val="22"/>
        </w:rPr>
        <w:t xml:space="preserve">als naam </w:t>
      </w:r>
      <w:r w:rsidR="008718DF">
        <w:rPr>
          <w:rFonts w:cs="Arial"/>
          <w:szCs w:val="22"/>
        </w:rPr>
        <w:t>‘hhmm_DDMMYYY_log.txt’.</w:t>
      </w:r>
      <w:r w:rsidR="00EA5582">
        <w:rPr>
          <w:rFonts w:cs="Arial"/>
          <w:szCs w:val="22"/>
        </w:rPr>
        <w:t xml:space="preserve"> </w:t>
      </w:r>
    </w:p>
    <w:p w14:paraId="31D5BB8D" w14:textId="71A0549B" w:rsidR="00E317D0" w:rsidRDefault="00EA5582" w:rsidP="00B142C8">
      <w:pPr>
        <w:pStyle w:val="Lijstalinea"/>
        <w:widowControl/>
        <w:numPr>
          <w:ilvl w:val="1"/>
          <w:numId w:val="12"/>
        </w:numPr>
        <w:rPr>
          <w:rFonts w:cs="Arial"/>
          <w:szCs w:val="22"/>
        </w:rPr>
      </w:pPr>
      <w:r>
        <w:rPr>
          <w:rFonts w:cs="Arial"/>
          <w:szCs w:val="22"/>
        </w:rPr>
        <w:t>De meldingen in dit bestand zijn als volgt opgebouwd: ‘&lt;type melding&gt;: &lt;tijd&gt; - &lt;optioneel: relevante waarde&gt; - &lt;omschrijving&gt;’.</w:t>
      </w:r>
    </w:p>
    <w:p w14:paraId="6F88DEE5" w14:textId="05ED1140" w:rsidR="0080075A" w:rsidRDefault="002532DF" w:rsidP="00B142C8">
      <w:pPr>
        <w:pStyle w:val="Lijstalinea"/>
        <w:widowControl/>
        <w:numPr>
          <w:ilvl w:val="0"/>
          <w:numId w:val="2"/>
        </w:numPr>
        <w:rPr>
          <w:rFonts w:cs="Arial"/>
          <w:szCs w:val="22"/>
        </w:rPr>
      </w:pPr>
      <w:r>
        <w:rPr>
          <w:rFonts w:cs="Arial"/>
          <w:szCs w:val="22"/>
        </w:rPr>
        <w:t>De tijd kan</w:t>
      </w:r>
      <w:r w:rsidR="00937445" w:rsidRPr="00B572AB">
        <w:rPr>
          <w:rFonts w:cs="Arial"/>
          <w:szCs w:val="22"/>
        </w:rPr>
        <w:t xml:space="preserve"> via </w:t>
      </w:r>
      <w:r w:rsidR="00B572AB" w:rsidRPr="00B572AB">
        <w:rPr>
          <w:rFonts w:cs="Arial"/>
          <w:szCs w:val="22"/>
        </w:rPr>
        <w:t>de ‘</w:t>
      </w:r>
      <w:r w:rsidR="00B572AB" w:rsidRPr="00D9079F">
        <w:rPr>
          <w:rFonts w:cs="Arial"/>
          <w:i/>
          <w:iCs/>
          <w:szCs w:val="22"/>
        </w:rPr>
        <w:t>time</w:t>
      </w:r>
      <w:r w:rsidR="00B572AB" w:rsidRPr="00B572AB">
        <w:rPr>
          <w:rFonts w:cs="Arial"/>
          <w:szCs w:val="22"/>
        </w:rPr>
        <w:t xml:space="preserve">’ </w:t>
      </w:r>
      <w:r w:rsidR="00937445" w:rsidRPr="00B572AB">
        <w:rPr>
          <w:rFonts w:cs="Arial"/>
          <w:szCs w:val="22"/>
        </w:rPr>
        <w:t xml:space="preserve">actie vooruit worden gezet om de automatische acties </w:t>
      </w:r>
      <w:r w:rsidR="00B572AB" w:rsidRPr="00B572AB">
        <w:rPr>
          <w:rFonts w:cs="Arial"/>
          <w:szCs w:val="22"/>
        </w:rPr>
        <w:t>uit te voeren</w:t>
      </w:r>
      <w:r w:rsidR="00937445" w:rsidRPr="00B572AB">
        <w:rPr>
          <w:rFonts w:cs="Arial"/>
          <w:szCs w:val="22"/>
        </w:rPr>
        <w:t>.</w:t>
      </w:r>
      <w:r w:rsidR="00B572AB" w:rsidRPr="00B572AB">
        <w:rPr>
          <w:rFonts w:cs="Arial"/>
          <w:szCs w:val="22"/>
        </w:rPr>
        <w:t xml:space="preserve"> </w:t>
      </w:r>
      <w:r w:rsidR="00506222">
        <w:rPr>
          <w:rFonts w:cs="Arial"/>
          <w:szCs w:val="22"/>
        </w:rPr>
        <w:t>Ieder half uur wordt ge</w:t>
      </w:r>
      <w:r w:rsidR="00B572AB" w:rsidRPr="00B572AB">
        <w:rPr>
          <w:rFonts w:cs="Arial"/>
          <w:szCs w:val="22"/>
        </w:rPr>
        <w:t>contro</w:t>
      </w:r>
      <w:r w:rsidR="00506222">
        <w:rPr>
          <w:rFonts w:cs="Arial"/>
          <w:szCs w:val="22"/>
        </w:rPr>
        <w:t>leerd</w:t>
      </w:r>
      <w:r w:rsidR="00B572AB" w:rsidRPr="00B572AB">
        <w:rPr>
          <w:rFonts w:cs="Arial"/>
          <w:szCs w:val="22"/>
        </w:rPr>
        <w:t xml:space="preserve"> </w:t>
      </w:r>
      <w:r w:rsidR="00B572AB">
        <w:rPr>
          <w:rFonts w:cs="Arial"/>
          <w:szCs w:val="22"/>
        </w:rPr>
        <w:t>of de installatie een actie moet uitvoeren om de plant correct te verzorgen.</w:t>
      </w:r>
    </w:p>
    <w:p w14:paraId="70DBECC0" w14:textId="325D5289" w:rsidR="00570671" w:rsidRPr="00B572AB" w:rsidRDefault="00570671" w:rsidP="00B142C8">
      <w:pPr>
        <w:pStyle w:val="Lijstalinea"/>
        <w:widowControl/>
        <w:numPr>
          <w:ilvl w:val="0"/>
          <w:numId w:val="2"/>
        </w:numPr>
        <w:rPr>
          <w:rFonts w:cs="Arial"/>
          <w:szCs w:val="22"/>
        </w:rPr>
      </w:pPr>
      <w:r>
        <w:rPr>
          <w:rFonts w:cs="Arial"/>
          <w:szCs w:val="22"/>
        </w:rPr>
        <w:t>De installatie onthoud</w:t>
      </w:r>
      <w:r w:rsidR="00506222">
        <w:rPr>
          <w:rFonts w:cs="Arial"/>
          <w:szCs w:val="22"/>
        </w:rPr>
        <w:t>t</w:t>
      </w:r>
      <w:r>
        <w:rPr>
          <w:rFonts w:cs="Arial"/>
          <w:szCs w:val="22"/>
        </w:rPr>
        <w:t xml:space="preserve"> welke plant de actieve plant is</w:t>
      </w:r>
      <w:r w:rsidR="00506222">
        <w:rPr>
          <w:rFonts w:cs="Arial"/>
          <w:szCs w:val="22"/>
        </w:rPr>
        <w:t>.</w:t>
      </w:r>
      <w:r>
        <w:rPr>
          <w:rFonts w:cs="Arial"/>
          <w:szCs w:val="22"/>
        </w:rPr>
        <w:t xml:space="preserve"> </w:t>
      </w:r>
      <w:r w:rsidR="00506222">
        <w:rPr>
          <w:rFonts w:cs="Arial"/>
          <w:szCs w:val="22"/>
        </w:rPr>
        <w:t>W</w:t>
      </w:r>
      <w:r>
        <w:rPr>
          <w:rFonts w:cs="Arial"/>
          <w:szCs w:val="22"/>
        </w:rPr>
        <w:t>anneer het programma word</w:t>
      </w:r>
      <w:r w:rsidR="00506222">
        <w:rPr>
          <w:rFonts w:cs="Arial"/>
          <w:szCs w:val="22"/>
        </w:rPr>
        <w:t>t</w:t>
      </w:r>
      <w:r>
        <w:rPr>
          <w:rFonts w:cs="Arial"/>
          <w:szCs w:val="22"/>
        </w:rPr>
        <w:t xml:space="preserve"> afgesloten en daarna opnieuw gestart word</w:t>
      </w:r>
      <w:r w:rsidR="00506222">
        <w:rPr>
          <w:rFonts w:cs="Arial"/>
          <w:szCs w:val="22"/>
        </w:rPr>
        <w:t>t</w:t>
      </w:r>
      <w:r>
        <w:rPr>
          <w:rFonts w:cs="Arial"/>
          <w:szCs w:val="22"/>
        </w:rPr>
        <w:t xml:space="preserve"> de vorige actieve plant gebruikt als huidige actieve plant.</w:t>
      </w:r>
    </w:p>
    <w:p w14:paraId="401681CE" w14:textId="77777777" w:rsidR="0080075A" w:rsidRDefault="0080075A" w:rsidP="0080075A">
      <w:pPr>
        <w:widowControl/>
        <w:rPr>
          <w:rFonts w:cs="Arial"/>
          <w:szCs w:val="22"/>
        </w:rPr>
      </w:pPr>
    </w:p>
    <w:p w14:paraId="3A7E7FA6" w14:textId="77777777" w:rsidR="00B572AB" w:rsidRPr="0080075A" w:rsidRDefault="00B572AB" w:rsidP="0080075A">
      <w:pPr>
        <w:widowControl/>
        <w:rPr>
          <w:rFonts w:cs="Arial"/>
          <w:szCs w:val="22"/>
        </w:rPr>
      </w:pPr>
    </w:p>
    <w:p w14:paraId="21F3C58B" w14:textId="77777777" w:rsidR="0080075A" w:rsidRDefault="0080075A" w:rsidP="0080075A">
      <w:pPr>
        <w:pStyle w:val="Kop2"/>
        <w:tabs>
          <w:tab w:val="num" w:pos="851"/>
        </w:tabs>
        <w:ind w:left="567" w:hanging="567"/>
        <w:rPr>
          <w:rFonts w:cs="Arial"/>
        </w:rPr>
      </w:pPr>
      <w:bookmarkStart w:id="16" w:name="_Toc30968845"/>
      <w:r>
        <w:rPr>
          <w:rFonts w:cs="Arial"/>
        </w:rPr>
        <w:t>Technische eisen</w:t>
      </w:r>
      <w:bookmarkEnd w:id="16"/>
    </w:p>
    <w:p w14:paraId="1FEE2EDA" w14:textId="77777777" w:rsidR="0080075A" w:rsidRDefault="0080075A" w:rsidP="0080075A"/>
    <w:p w14:paraId="0F88345E" w14:textId="77777777" w:rsidR="0080075A" w:rsidRDefault="0080075A" w:rsidP="0080075A">
      <w:pPr>
        <w:widowControl/>
        <w:rPr>
          <w:rFonts w:cs="Arial"/>
          <w:szCs w:val="22"/>
        </w:rPr>
      </w:pPr>
      <w:r w:rsidRPr="0080075A">
        <w:rPr>
          <w:rFonts w:cs="Arial"/>
          <w:szCs w:val="22"/>
        </w:rPr>
        <w:t xml:space="preserve">De </w:t>
      </w:r>
      <w:r>
        <w:rPr>
          <w:rFonts w:cs="Arial"/>
          <w:szCs w:val="22"/>
        </w:rPr>
        <w:t>technische</w:t>
      </w:r>
      <w:r w:rsidRPr="0080075A">
        <w:rPr>
          <w:rFonts w:cs="Arial"/>
          <w:szCs w:val="22"/>
        </w:rPr>
        <w:t xml:space="preserve"> eisen zijn als volgt:</w:t>
      </w:r>
    </w:p>
    <w:p w14:paraId="774DC573" w14:textId="77777777" w:rsidR="0080075A" w:rsidRDefault="0080075A" w:rsidP="00B142C8">
      <w:pPr>
        <w:pStyle w:val="Lijstalinea"/>
        <w:widowControl/>
        <w:numPr>
          <w:ilvl w:val="0"/>
          <w:numId w:val="3"/>
        </w:numPr>
        <w:rPr>
          <w:rFonts w:cs="Arial"/>
          <w:szCs w:val="22"/>
        </w:rPr>
      </w:pPr>
      <w:r>
        <w:rPr>
          <w:rFonts w:cs="Arial"/>
          <w:szCs w:val="22"/>
        </w:rPr>
        <w:t xml:space="preserve">De programmeertaal C </w:t>
      </w:r>
      <w:r w:rsidR="0009420F">
        <w:rPr>
          <w:rFonts w:cs="Arial"/>
          <w:szCs w:val="22"/>
        </w:rPr>
        <w:t>met compiler ‘MinGW 7.3.0 32-bit for C’ wordt</w:t>
      </w:r>
      <w:r>
        <w:rPr>
          <w:rFonts w:cs="Arial"/>
          <w:szCs w:val="22"/>
        </w:rPr>
        <w:t xml:space="preserve"> gebruikt.</w:t>
      </w:r>
    </w:p>
    <w:p w14:paraId="7D9CBBAB" w14:textId="50B26B60" w:rsidR="0080075A" w:rsidRDefault="0080075A" w:rsidP="00B142C8">
      <w:pPr>
        <w:pStyle w:val="Lijstalinea"/>
        <w:widowControl/>
        <w:numPr>
          <w:ilvl w:val="0"/>
          <w:numId w:val="3"/>
        </w:numPr>
        <w:rPr>
          <w:rFonts w:cs="Arial"/>
          <w:szCs w:val="22"/>
        </w:rPr>
      </w:pPr>
      <w:r>
        <w:rPr>
          <w:rFonts w:cs="Arial"/>
          <w:szCs w:val="22"/>
        </w:rPr>
        <w:t xml:space="preserve">De ontwikkelomgeving </w:t>
      </w:r>
      <w:r w:rsidR="0009420F">
        <w:rPr>
          <w:rFonts w:cs="Arial"/>
          <w:szCs w:val="22"/>
        </w:rPr>
        <w:t>‘</w:t>
      </w:r>
      <w:r>
        <w:rPr>
          <w:rFonts w:cs="Arial"/>
          <w:szCs w:val="22"/>
        </w:rPr>
        <w:t>Qt</w:t>
      </w:r>
      <w:r w:rsidR="0009420F">
        <w:rPr>
          <w:rFonts w:cs="Arial"/>
          <w:szCs w:val="22"/>
        </w:rPr>
        <w:t xml:space="preserve"> </w:t>
      </w:r>
      <w:r>
        <w:rPr>
          <w:rFonts w:cs="Arial"/>
          <w:szCs w:val="22"/>
        </w:rPr>
        <w:t xml:space="preserve">Creator </w:t>
      </w:r>
      <w:r w:rsidR="00B572AB">
        <w:rPr>
          <w:rFonts w:cs="Arial"/>
          <w:szCs w:val="22"/>
        </w:rPr>
        <w:t>4</w:t>
      </w:r>
      <w:r w:rsidR="001B7614">
        <w:rPr>
          <w:rFonts w:cs="Arial"/>
          <w:szCs w:val="22"/>
        </w:rPr>
        <w:t>.</w:t>
      </w:r>
      <w:r w:rsidR="00B572AB">
        <w:rPr>
          <w:rFonts w:cs="Arial"/>
          <w:szCs w:val="22"/>
        </w:rPr>
        <w:t>1</w:t>
      </w:r>
      <w:r w:rsidR="0009420F">
        <w:rPr>
          <w:rFonts w:cs="Arial"/>
          <w:szCs w:val="22"/>
        </w:rPr>
        <w:t>1’</w:t>
      </w:r>
      <w:r w:rsidR="00C9352B">
        <w:rPr>
          <w:rFonts w:cs="Arial"/>
          <w:szCs w:val="22"/>
        </w:rPr>
        <w:t xml:space="preserve"> </w:t>
      </w:r>
      <w:r>
        <w:rPr>
          <w:rFonts w:cs="Arial"/>
          <w:szCs w:val="22"/>
        </w:rPr>
        <w:t>word</w:t>
      </w:r>
      <w:r w:rsidR="0009420F">
        <w:rPr>
          <w:rFonts w:cs="Arial"/>
          <w:szCs w:val="22"/>
        </w:rPr>
        <w:t>t</w:t>
      </w:r>
      <w:r>
        <w:rPr>
          <w:rFonts w:cs="Arial"/>
          <w:szCs w:val="22"/>
        </w:rPr>
        <w:t xml:space="preserve"> </w:t>
      </w:r>
      <w:r w:rsidR="0009420F">
        <w:rPr>
          <w:rFonts w:cs="Arial"/>
          <w:szCs w:val="22"/>
        </w:rPr>
        <w:t>gebruikt</w:t>
      </w:r>
      <w:r>
        <w:rPr>
          <w:rFonts w:cs="Arial"/>
          <w:szCs w:val="22"/>
        </w:rPr>
        <w:t>.</w:t>
      </w:r>
    </w:p>
    <w:p w14:paraId="67CE357D" w14:textId="61996AC5" w:rsidR="007F22E1" w:rsidRDefault="007F22E1" w:rsidP="00B142C8">
      <w:pPr>
        <w:pStyle w:val="Lijstalinea"/>
        <w:widowControl/>
        <w:numPr>
          <w:ilvl w:val="0"/>
          <w:numId w:val="3"/>
        </w:numPr>
        <w:rPr>
          <w:rFonts w:cs="Arial"/>
          <w:szCs w:val="22"/>
        </w:rPr>
      </w:pPr>
      <w:r>
        <w:rPr>
          <w:rFonts w:cs="Arial"/>
          <w:szCs w:val="22"/>
        </w:rPr>
        <w:t>Doxygen v1.8.17 in combinatie met Graphviz v3.38 wordt gebruikt voor het generen van code documentatie.</w:t>
      </w:r>
    </w:p>
    <w:p w14:paraId="53B7E3FE" w14:textId="4676FDB8" w:rsidR="007F22E1" w:rsidRPr="0080075A" w:rsidRDefault="007F22E1" w:rsidP="00B142C8">
      <w:pPr>
        <w:pStyle w:val="Lijstalinea"/>
        <w:widowControl/>
        <w:numPr>
          <w:ilvl w:val="0"/>
          <w:numId w:val="3"/>
        </w:numPr>
        <w:rPr>
          <w:rFonts w:cs="Arial"/>
          <w:szCs w:val="22"/>
        </w:rPr>
      </w:pPr>
      <w:r>
        <w:rPr>
          <w:rFonts w:cs="Arial"/>
          <w:szCs w:val="22"/>
        </w:rPr>
        <w:t xml:space="preserve">Er is gebruik gemaakt van </w:t>
      </w:r>
      <w:hyperlink r:id="rId11" w:history="1">
        <w:r w:rsidRPr="007F22E1">
          <w:rPr>
            <w:rStyle w:val="Hyperlink"/>
            <w:rFonts w:cs="Arial"/>
            <w:szCs w:val="22"/>
          </w:rPr>
          <w:t>GI</w:t>
        </w:r>
        <w:r w:rsidRPr="007F22E1">
          <w:rPr>
            <w:rStyle w:val="Hyperlink"/>
            <w:rFonts w:cs="Arial"/>
            <w:szCs w:val="22"/>
          </w:rPr>
          <w:t>T</w:t>
        </w:r>
      </w:hyperlink>
      <w:r>
        <w:rPr>
          <w:rFonts w:cs="Arial"/>
          <w:szCs w:val="22"/>
        </w:rPr>
        <w:t xml:space="preserve"> met het interface SourceTree voor </w:t>
      </w:r>
      <w:r w:rsidR="00684AED">
        <w:rPr>
          <w:rFonts w:cs="Arial"/>
          <w:szCs w:val="22"/>
        </w:rPr>
        <w:t>het</w:t>
      </w:r>
      <w:r>
        <w:rPr>
          <w:rFonts w:cs="Arial"/>
          <w:szCs w:val="22"/>
        </w:rPr>
        <w:t xml:space="preserve"> versiebeheer. </w:t>
      </w:r>
    </w:p>
    <w:p w14:paraId="00D888BC" w14:textId="605C8FCD" w:rsidR="005C3141" w:rsidRDefault="005C3141" w:rsidP="00B142C8">
      <w:pPr>
        <w:pStyle w:val="Lijstalinea"/>
        <w:widowControl/>
        <w:numPr>
          <w:ilvl w:val="0"/>
          <w:numId w:val="3"/>
        </w:numPr>
        <w:rPr>
          <w:rFonts w:cs="Arial"/>
          <w:szCs w:val="22"/>
        </w:rPr>
      </w:pPr>
      <w:r>
        <w:rPr>
          <w:rFonts w:cs="Arial"/>
          <w:szCs w:val="22"/>
        </w:rPr>
        <w:t>De software word</w:t>
      </w:r>
      <w:r w:rsidR="00506222">
        <w:rPr>
          <w:rFonts w:cs="Arial"/>
          <w:szCs w:val="22"/>
        </w:rPr>
        <w:t>t</w:t>
      </w:r>
      <w:r>
        <w:rPr>
          <w:rFonts w:cs="Arial"/>
          <w:szCs w:val="22"/>
        </w:rPr>
        <w:t xml:space="preserve"> met het </w:t>
      </w:r>
      <w:r w:rsidRPr="00D9079F">
        <w:rPr>
          <w:rFonts w:cs="Arial"/>
          <w:i/>
          <w:iCs/>
          <w:szCs w:val="22"/>
        </w:rPr>
        <w:t>terminal window</w:t>
      </w:r>
      <w:r>
        <w:rPr>
          <w:rFonts w:cs="Arial"/>
          <w:szCs w:val="22"/>
        </w:rPr>
        <w:t xml:space="preserve"> bestuurd.</w:t>
      </w:r>
    </w:p>
    <w:p w14:paraId="0E024048" w14:textId="22E6083D" w:rsidR="0080075A" w:rsidRDefault="001B7614" w:rsidP="00B142C8">
      <w:pPr>
        <w:pStyle w:val="Lijstalinea"/>
        <w:widowControl/>
        <w:numPr>
          <w:ilvl w:val="0"/>
          <w:numId w:val="3"/>
        </w:numPr>
        <w:rPr>
          <w:rFonts w:cs="Arial"/>
          <w:szCs w:val="22"/>
        </w:rPr>
      </w:pPr>
      <w:r>
        <w:rPr>
          <w:rFonts w:cs="Arial"/>
          <w:szCs w:val="22"/>
        </w:rPr>
        <w:t>Voor het opslaan van</w:t>
      </w:r>
      <w:r w:rsidR="00506222">
        <w:rPr>
          <w:rFonts w:cs="Arial"/>
          <w:szCs w:val="22"/>
        </w:rPr>
        <w:t xml:space="preserve"> gedefinieerde</w:t>
      </w:r>
      <w:r>
        <w:rPr>
          <w:rFonts w:cs="Arial"/>
          <w:szCs w:val="22"/>
        </w:rPr>
        <w:t xml:space="preserve"> plant types word</w:t>
      </w:r>
      <w:r w:rsidR="00506222">
        <w:rPr>
          <w:rFonts w:cs="Arial"/>
          <w:szCs w:val="22"/>
        </w:rPr>
        <w:t>t</w:t>
      </w:r>
      <w:r>
        <w:rPr>
          <w:rFonts w:cs="Arial"/>
          <w:szCs w:val="22"/>
        </w:rPr>
        <w:t xml:space="preserve"> een csv</w:t>
      </w:r>
      <w:r w:rsidR="00A507DC">
        <w:rPr>
          <w:rFonts w:cs="Arial"/>
          <w:szCs w:val="22"/>
        </w:rPr>
        <w:t>-</w:t>
      </w:r>
      <w:r>
        <w:rPr>
          <w:rFonts w:cs="Arial"/>
          <w:szCs w:val="22"/>
        </w:rPr>
        <w:t>bestand gebruikt.</w:t>
      </w:r>
    </w:p>
    <w:p w14:paraId="0768D58A" w14:textId="030D7235" w:rsidR="0009420F" w:rsidRDefault="0009420F" w:rsidP="00B142C8">
      <w:pPr>
        <w:pStyle w:val="Lijstalinea"/>
        <w:widowControl/>
        <w:numPr>
          <w:ilvl w:val="0"/>
          <w:numId w:val="3"/>
        </w:numPr>
        <w:rPr>
          <w:rFonts w:cs="Arial"/>
          <w:szCs w:val="22"/>
        </w:rPr>
      </w:pPr>
      <w:r>
        <w:rPr>
          <w:rFonts w:cs="Arial"/>
          <w:szCs w:val="22"/>
        </w:rPr>
        <w:t>Voor het log bestand word</w:t>
      </w:r>
      <w:r w:rsidR="00506222">
        <w:rPr>
          <w:rFonts w:cs="Arial"/>
          <w:szCs w:val="22"/>
        </w:rPr>
        <w:t>t</w:t>
      </w:r>
      <w:r>
        <w:rPr>
          <w:rFonts w:cs="Arial"/>
          <w:szCs w:val="22"/>
        </w:rPr>
        <w:t xml:space="preserve"> een txt</w:t>
      </w:r>
      <w:r w:rsidR="00A507DC">
        <w:rPr>
          <w:rFonts w:cs="Arial"/>
          <w:szCs w:val="22"/>
        </w:rPr>
        <w:t>-</w:t>
      </w:r>
      <w:r>
        <w:rPr>
          <w:rFonts w:cs="Arial"/>
          <w:szCs w:val="22"/>
        </w:rPr>
        <w:t>bestand gebruikt.</w:t>
      </w:r>
    </w:p>
    <w:p w14:paraId="0C673A58" w14:textId="77777777" w:rsidR="0080075A" w:rsidRPr="0080075A" w:rsidRDefault="0080075A" w:rsidP="0080075A">
      <w:pPr>
        <w:widowControl/>
        <w:rPr>
          <w:rFonts w:cs="Arial"/>
          <w:szCs w:val="22"/>
        </w:rPr>
      </w:pPr>
    </w:p>
    <w:p w14:paraId="6F35EEA0" w14:textId="77777777" w:rsidR="0080075A" w:rsidRDefault="0080075A" w:rsidP="0080075A"/>
    <w:p w14:paraId="031053DC" w14:textId="35E30E5B" w:rsidR="00525F00" w:rsidRDefault="00525F00" w:rsidP="00840CCB">
      <w:pPr>
        <w:pStyle w:val="Kop2"/>
        <w:tabs>
          <w:tab w:val="num" w:pos="851"/>
        </w:tabs>
        <w:ind w:left="567" w:hanging="567"/>
        <w:rPr>
          <w:rFonts w:cs="Arial"/>
        </w:rPr>
      </w:pPr>
      <w:bookmarkStart w:id="17" w:name="_Toc30968846"/>
      <w:r>
        <w:rPr>
          <w:rFonts w:cs="Arial"/>
        </w:rPr>
        <w:t xml:space="preserve">Schets </w:t>
      </w:r>
      <w:r w:rsidR="00506222">
        <w:rPr>
          <w:rFonts w:cs="Arial"/>
        </w:rPr>
        <w:t>userinterface</w:t>
      </w:r>
      <w:bookmarkEnd w:id="17"/>
    </w:p>
    <w:p w14:paraId="246DC969" w14:textId="77777777" w:rsidR="00CE5999" w:rsidRPr="00CE5999" w:rsidRDefault="00CE5999" w:rsidP="00CE5999"/>
    <w:p w14:paraId="22D47440" w14:textId="3087FA01" w:rsidR="00CE5999" w:rsidRPr="004F799B" w:rsidRDefault="007755A5" w:rsidP="007755A5">
      <w:pPr>
        <w:rPr>
          <w:i/>
          <w:iCs/>
        </w:rPr>
      </w:pPr>
      <w:r>
        <w:t xml:space="preserve">Het </w:t>
      </w:r>
      <w:r w:rsidR="00506222">
        <w:t>userinterface</w:t>
      </w:r>
      <w:r>
        <w:t xml:space="preserve"> is vormgegeven in</w:t>
      </w:r>
      <w:r w:rsidR="00CE5999">
        <w:t xml:space="preserve"> het</w:t>
      </w:r>
      <w:r>
        <w:t xml:space="preserve"> </w:t>
      </w:r>
      <w:r w:rsidRPr="00D9079F">
        <w:rPr>
          <w:i/>
          <w:iCs/>
        </w:rPr>
        <w:t>terminal window</w:t>
      </w:r>
      <w:r>
        <w:t>.</w:t>
      </w:r>
      <w:r w:rsidR="00CE5999">
        <w:t xml:space="preserve"> Er </w:t>
      </w:r>
      <w:r w:rsidR="00506222">
        <w:t>wordt</w:t>
      </w:r>
      <w:r w:rsidR="00CE5999">
        <w:t xml:space="preserve"> een menu weergegeven waarin de huidige</w:t>
      </w:r>
      <w:r w:rsidR="00506222">
        <w:t xml:space="preserve"> status</w:t>
      </w:r>
      <w:r w:rsidR="00CE5999">
        <w:t xml:space="preserve"> van het systeem </w:t>
      </w:r>
      <w:r w:rsidR="00506222">
        <w:t xml:space="preserve">en de plant </w:t>
      </w:r>
      <w:r w:rsidR="00CE5999">
        <w:t>zijn weergegeven</w:t>
      </w:r>
      <w:r w:rsidR="00494E4A">
        <w:t>, vanaf nu te noemen ‘systeem informatie’</w:t>
      </w:r>
      <w:r w:rsidR="00CE5999">
        <w:t xml:space="preserve">. Het </w:t>
      </w:r>
      <w:r w:rsidR="00CE5999" w:rsidRPr="00D9079F">
        <w:rPr>
          <w:i/>
          <w:iCs/>
        </w:rPr>
        <w:t>terminal window</w:t>
      </w:r>
      <w:r w:rsidR="00CE5999">
        <w:t xml:space="preserve"> </w:t>
      </w:r>
      <w:r>
        <w:t xml:space="preserve">heeft als gebrek dat weergegeven informatie </w:t>
      </w:r>
      <w:r w:rsidR="00506222">
        <w:t xml:space="preserve">alleen </w:t>
      </w:r>
      <w:r>
        <w:t xml:space="preserve">kan worden </w:t>
      </w:r>
      <w:r w:rsidR="00CE5999">
        <w:t>geüpdatet</w:t>
      </w:r>
      <w:r w:rsidR="00506222">
        <w:t xml:space="preserve"> door het opnieuw te printen naar </w:t>
      </w:r>
      <w:r w:rsidR="004F799B">
        <w:t xml:space="preserve">het </w:t>
      </w:r>
      <w:r w:rsidR="00506222">
        <w:rPr>
          <w:i/>
          <w:iCs/>
        </w:rPr>
        <w:t>terminal</w:t>
      </w:r>
      <w:r w:rsidR="004F799B">
        <w:rPr>
          <w:i/>
          <w:iCs/>
        </w:rPr>
        <w:t xml:space="preserve"> window</w:t>
      </w:r>
      <w:r>
        <w:t>.</w:t>
      </w:r>
      <w:r w:rsidR="004F799B">
        <w:t xml:space="preserve"> In figuur 3 staat een schets van de systeem informatie.</w:t>
      </w:r>
    </w:p>
    <w:p w14:paraId="4B7C8115" w14:textId="4A80C6A6" w:rsidR="008329F4" w:rsidRDefault="00CE5999" w:rsidP="00CE5999">
      <w:r>
        <w:t xml:space="preserve">Door het gebruik van een toetsenbord kan de gebruiker acties uitvoeren. Deze acties zijn worden beschreven in het hoofdstuk </w:t>
      </w:r>
      <w:r w:rsidRPr="004D5DBB">
        <w:rPr>
          <w:i/>
          <w:iCs/>
        </w:rPr>
        <w:t>‘</w:t>
      </w:r>
      <w:r w:rsidR="007F22E1">
        <w:t>3.1 Architectuur’</w:t>
      </w:r>
      <w:r>
        <w:t>.</w:t>
      </w:r>
    </w:p>
    <w:p w14:paraId="0270E790" w14:textId="4D45EB0E" w:rsidR="00CE5999" w:rsidRDefault="00CE5999" w:rsidP="00CE5999">
      <w:r>
        <w:t>Bij elke actie van het automatische systeem word</w:t>
      </w:r>
      <w:r w:rsidR="00506222">
        <w:t>t</w:t>
      </w:r>
      <w:r>
        <w:t xml:space="preserve"> </w:t>
      </w:r>
      <w:r w:rsidR="004D5DBB">
        <w:t xml:space="preserve">de huidige tijd en de bijbehorende waarde </w:t>
      </w:r>
      <w:r>
        <w:t xml:space="preserve">weergegeven in het </w:t>
      </w:r>
      <w:r w:rsidRPr="00D9079F">
        <w:rPr>
          <w:i/>
          <w:iCs/>
        </w:rPr>
        <w:t>terminal window</w:t>
      </w:r>
      <w:r>
        <w:t>.</w:t>
      </w:r>
    </w:p>
    <w:tbl>
      <w:tblPr>
        <w:tblStyle w:val="Onopgemaaktetabel4"/>
        <w:tblW w:w="0" w:type="auto"/>
        <w:tblLook w:val="04A0" w:firstRow="1" w:lastRow="0" w:firstColumn="1" w:lastColumn="0" w:noHBand="0" w:noVBand="1"/>
      </w:tblPr>
      <w:tblGrid>
        <w:gridCol w:w="7116"/>
      </w:tblGrid>
      <w:tr w:rsidR="00840CCB" w14:paraId="297376EA" w14:textId="77777777" w:rsidTr="007246D9">
        <w:trPr>
          <w:cnfStyle w:val="100000000000" w:firstRow="1" w:lastRow="0" w:firstColumn="0" w:lastColumn="0" w:oddVBand="0" w:evenVBand="0" w:oddHBand="0" w:evenHBand="0" w:firstRowFirstColumn="0" w:firstRowLastColumn="0" w:lastRowFirstColumn="0" w:lastRowLastColumn="0"/>
          <w:trHeight w:val="3820"/>
        </w:trPr>
        <w:tc>
          <w:tcPr>
            <w:cnfStyle w:val="001000000000" w:firstRow="0" w:lastRow="0" w:firstColumn="1" w:lastColumn="0" w:oddVBand="0" w:evenVBand="0" w:oddHBand="0" w:evenHBand="0" w:firstRowFirstColumn="0" w:firstRowLastColumn="0" w:lastRowFirstColumn="0" w:lastRowLastColumn="0"/>
            <w:tcW w:w="5770" w:type="dxa"/>
          </w:tcPr>
          <w:bookmarkEnd w:id="14"/>
          <w:p w14:paraId="40702620" w14:textId="77777777" w:rsidR="00840CCB" w:rsidRDefault="00840CCB">
            <w:pPr>
              <w:widowControl/>
              <w:rPr>
                <w:rFonts w:cs="Arial"/>
                <w:spacing w:val="-3"/>
              </w:rPr>
            </w:pPr>
            <w:r>
              <w:rPr>
                <w:rFonts w:cs="Arial"/>
                <w:noProof/>
              </w:rPr>
              <w:lastRenderedPageBreak/>
              <w:drawing>
                <wp:inline distT="0" distB="0" distL="0" distR="0" wp14:anchorId="273F683E" wp14:editId="468EEC5D">
                  <wp:extent cx="4381500" cy="2404828"/>
                  <wp:effectExtent l="0" t="0" r="0" b="0"/>
                  <wp:docPr id="2" name="Picture 2" descr="C:\Users\Alwin Rodewijk\AppData\Local\Microsoft\Windows\INetCache\Content.Word\20191216_2057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win Rodewijk\AppData\Local\Microsoft\Windows\INetCache\Content.Word\20191216_205718.jpg"/>
                          <pic:cNvPicPr>
                            <a:picLocks noChangeAspect="1" noChangeArrowheads="1"/>
                          </pic:cNvPicPr>
                        </pic:nvPicPr>
                        <pic:blipFill>
                          <a:blip r:embed="rId12" cstate="print">
                            <a:extLst>
                              <a:ext uri="{28A0092B-C50C-407E-A947-70E740481C1C}">
                                <a14:useLocalDpi xmlns:a14="http://schemas.microsoft.com/office/drawing/2010/main" val="0"/>
                              </a:ext>
                            </a:extLst>
                          </a:blip>
                          <a:srcRect l="7217" r="9923" b="19241"/>
                          <a:stretch>
                            <a:fillRect/>
                          </a:stretch>
                        </pic:blipFill>
                        <pic:spPr bwMode="auto">
                          <a:xfrm rot="10800000">
                            <a:off x="0" y="0"/>
                            <a:ext cx="4383431" cy="2405888"/>
                          </a:xfrm>
                          <a:prstGeom prst="rect">
                            <a:avLst/>
                          </a:prstGeom>
                          <a:noFill/>
                          <a:ln>
                            <a:noFill/>
                          </a:ln>
                        </pic:spPr>
                      </pic:pic>
                    </a:graphicData>
                  </a:graphic>
                </wp:inline>
              </w:drawing>
            </w:r>
          </w:p>
        </w:tc>
      </w:tr>
      <w:tr w:rsidR="00840CCB" w14:paraId="6A9B8F93" w14:textId="77777777" w:rsidTr="007246D9">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5770" w:type="dxa"/>
          </w:tcPr>
          <w:p w14:paraId="4DA5BEF5" w14:textId="3405C581" w:rsidR="00840CCB" w:rsidRPr="00D9079F" w:rsidRDefault="00D9079F" w:rsidP="00840CCB">
            <w:pPr>
              <w:widowControl/>
              <w:jc w:val="center"/>
              <w:rPr>
                <w:rFonts w:cs="Arial"/>
                <w:b w:val="0"/>
                <w:bCs w:val="0"/>
                <w:spacing w:val="-3"/>
              </w:rPr>
            </w:pPr>
            <w:r>
              <w:rPr>
                <w:rFonts w:cs="Arial"/>
                <w:b w:val="0"/>
                <w:bCs w:val="0"/>
                <w:spacing w:val="-3"/>
                <w:sz w:val="18"/>
                <w:szCs w:val="16"/>
              </w:rPr>
              <w:t xml:space="preserve">Figuur </w:t>
            </w:r>
            <w:r w:rsidR="007246D9" w:rsidRPr="00D9079F">
              <w:rPr>
                <w:rFonts w:cs="Arial"/>
                <w:b w:val="0"/>
                <w:bCs w:val="0"/>
                <w:spacing w:val="-3"/>
                <w:sz w:val="18"/>
                <w:szCs w:val="16"/>
              </w:rPr>
              <w:t xml:space="preserve">3 – Schets </w:t>
            </w:r>
            <w:r w:rsidR="00840CCB" w:rsidRPr="00D9079F">
              <w:rPr>
                <w:rFonts w:cs="Arial"/>
                <w:b w:val="0"/>
                <w:bCs w:val="0"/>
                <w:spacing w:val="-3"/>
                <w:sz w:val="18"/>
                <w:szCs w:val="16"/>
              </w:rPr>
              <w:t xml:space="preserve">Terminal </w:t>
            </w:r>
            <w:r w:rsidR="007246D9" w:rsidRPr="00D9079F">
              <w:rPr>
                <w:rFonts w:cs="Arial"/>
                <w:b w:val="0"/>
                <w:bCs w:val="0"/>
                <w:spacing w:val="-3"/>
                <w:sz w:val="18"/>
                <w:szCs w:val="16"/>
              </w:rPr>
              <w:t>window</w:t>
            </w:r>
          </w:p>
        </w:tc>
      </w:tr>
    </w:tbl>
    <w:p w14:paraId="6CDFDAAF" w14:textId="77777777" w:rsidR="0080075A" w:rsidRDefault="00840CCB">
      <w:pPr>
        <w:widowControl/>
        <w:rPr>
          <w:rFonts w:cs="Arial"/>
          <w:spacing w:val="-3"/>
        </w:rPr>
      </w:pPr>
      <w:r>
        <w:rPr>
          <w:rFonts w:cs="Arial"/>
          <w:spacing w:val="-3"/>
        </w:rPr>
        <w:br w:type="page"/>
      </w:r>
    </w:p>
    <w:p w14:paraId="62D55512" w14:textId="77777777" w:rsidR="00A64F30" w:rsidRPr="00F01754" w:rsidRDefault="005F436F" w:rsidP="00A64F30">
      <w:pPr>
        <w:pStyle w:val="Kop1"/>
        <w:tabs>
          <w:tab w:val="num" w:pos="851"/>
        </w:tabs>
        <w:ind w:left="851" w:hanging="851"/>
        <w:rPr>
          <w:rFonts w:cs="Arial"/>
        </w:rPr>
      </w:pPr>
      <w:bookmarkStart w:id="18" w:name="_Toc30968847"/>
      <w:r>
        <w:rPr>
          <w:rFonts w:cs="Arial"/>
        </w:rPr>
        <w:lastRenderedPageBreak/>
        <w:t>Ontwerpen</w:t>
      </w:r>
      <w:bookmarkEnd w:id="18"/>
    </w:p>
    <w:p w14:paraId="2D2D8A27" w14:textId="77777777" w:rsidR="00A64F30" w:rsidRDefault="00A64F30">
      <w:pPr>
        <w:widowControl/>
        <w:rPr>
          <w:rFonts w:cs="Arial"/>
          <w:spacing w:val="-3"/>
        </w:rPr>
      </w:pPr>
    </w:p>
    <w:p w14:paraId="4719C240" w14:textId="4A59C275" w:rsidR="008718DF" w:rsidRPr="008A7C5D" w:rsidRDefault="008718DF" w:rsidP="008718DF">
      <w:pPr>
        <w:rPr>
          <w:rFonts w:cs="Arial"/>
        </w:rPr>
      </w:pPr>
      <w:r w:rsidRPr="008A7C5D">
        <w:rPr>
          <w:rFonts w:cs="Arial"/>
          <w:szCs w:val="22"/>
        </w:rPr>
        <w:t xml:space="preserve">Dit hoofdstuk gaat in op </w:t>
      </w:r>
      <w:r>
        <w:rPr>
          <w:rFonts w:cs="Arial"/>
          <w:szCs w:val="22"/>
        </w:rPr>
        <w:t xml:space="preserve">het ontwerp van de software van de Tomato – The </w:t>
      </w:r>
      <w:r w:rsidR="006F3303">
        <w:rPr>
          <w:rFonts w:cs="Arial"/>
          <w:szCs w:val="22"/>
        </w:rPr>
        <w:t>A</w:t>
      </w:r>
      <w:r>
        <w:rPr>
          <w:rFonts w:cs="Arial"/>
          <w:szCs w:val="22"/>
        </w:rPr>
        <w:t xml:space="preserve">utomatic </w:t>
      </w:r>
      <w:r w:rsidR="006F3303">
        <w:rPr>
          <w:rFonts w:cs="Arial"/>
          <w:szCs w:val="22"/>
        </w:rPr>
        <w:t>G</w:t>
      </w:r>
      <w:r>
        <w:rPr>
          <w:rFonts w:cs="Arial"/>
          <w:szCs w:val="22"/>
        </w:rPr>
        <w:t>reenhouse. Hierbij word</w:t>
      </w:r>
      <w:r w:rsidR="007755A5">
        <w:rPr>
          <w:rFonts w:cs="Arial"/>
          <w:szCs w:val="22"/>
        </w:rPr>
        <w:t>t</w:t>
      </w:r>
      <w:r>
        <w:rPr>
          <w:rFonts w:cs="Arial"/>
          <w:szCs w:val="22"/>
        </w:rPr>
        <w:t xml:space="preserve"> in </w:t>
      </w:r>
      <w:r w:rsidR="00506222">
        <w:rPr>
          <w:rFonts w:cs="Arial"/>
          <w:szCs w:val="22"/>
        </w:rPr>
        <w:t xml:space="preserve">paragraaf </w:t>
      </w:r>
      <w:r>
        <w:rPr>
          <w:rFonts w:cs="Arial"/>
          <w:szCs w:val="22"/>
        </w:rPr>
        <w:t xml:space="preserve">‘3.1 Architectuur’ beschreven hoe de software is ontworpen. In </w:t>
      </w:r>
      <w:r w:rsidR="00506222">
        <w:rPr>
          <w:rFonts w:cs="Arial"/>
          <w:szCs w:val="22"/>
        </w:rPr>
        <w:t xml:space="preserve">paragraaf </w:t>
      </w:r>
      <w:r>
        <w:rPr>
          <w:rFonts w:cs="Arial"/>
          <w:szCs w:val="22"/>
        </w:rPr>
        <w:t xml:space="preserve">‘3.2 State chart’ </w:t>
      </w:r>
      <w:r w:rsidR="007755A5">
        <w:rPr>
          <w:rFonts w:cs="Arial"/>
          <w:szCs w:val="22"/>
        </w:rPr>
        <w:t xml:space="preserve">wordt het ontwerp van de </w:t>
      </w:r>
      <w:r w:rsidR="006F3303">
        <w:rPr>
          <w:rFonts w:cs="Arial"/>
          <w:i/>
          <w:iCs/>
          <w:szCs w:val="22"/>
        </w:rPr>
        <w:t xml:space="preserve">finite </w:t>
      </w:r>
      <w:r w:rsidR="007755A5" w:rsidRPr="00D9079F">
        <w:rPr>
          <w:rFonts w:cs="Arial"/>
          <w:i/>
          <w:iCs/>
          <w:szCs w:val="22"/>
        </w:rPr>
        <w:t>state machine</w:t>
      </w:r>
      <w:r w:rsidR="007755A5">
        <w:rPr>
          <w:rFonts w:cs="Arial"/>
          <w:szCs w:val="22"/>
        </w:rPr>
        <w:t xml:space="preserve"> </w:t>
      </w:r>
      <w:r w:rsidR="00506222">
        <w:rPr>
          <w:rFonts w:cs="Arial"/>
          <w:szCs w:val="22"/>
        </w:rPr>
        <w:t>besproken</w:t>
      </w:r>
      <w:r w:rsidR="007755A5">
        <w:rPr>
          <w:rFonts w:cs="Arial"/>
          <w:szCs w:val="22"/>
        </w:rPr>
        <w:t>.</w:t>
      </w:r>
    </w:p>
    <w:p w14:paraId="5AEF745B" w14:textId="77777777" w:rsidR="008718DF" w:rsidRPr="008A7C5D" w:rsidRDefault="008718DF" w:rsidP="00E9392D">
      <w:pPr>
        <w:rPr>
          <w:rFonts w:cs="Arial"/>
        </w:rPr>
      </w:pPr>
    </w:p>
    <w:p w14:paraId="2F4FAF96" w14:textId="77777777" w:rsidR="00E9392D" w:rsidRDefault="00E9392D" w:rsidP="00E9392D">
      <w:pPr>
        <w:pStyle w:val="Kop2"/>
        <w:tabs>
          <w:tab w:val="num" w:pos="851"/>
        </w:tabs>
        <w:ind w:left="567" w:hanging="567"/>
        <w:rPr>
          <w:rFonts w:cs="Arial"/>
        </w:rPr>
      </w:pPr>
      <w:bookmarkStart w:id="19" w:name="_Toc30968848"/>
      <w:r>
        <w:rPr>
          <w:rFonts w:cs="Arial"/>
        </w:rPr>
        <w:t>Architectuur</w:t>
      </w:r>
      <w:bookmarkEnd w:id="19"/>
    </w:p>
    <w:p w14:paraId="1F0FCFE2" w14:textId="77777777" w:rsidR="00E9392D" w:rsidRDefault="00E9392D" w:rsidP="00E9392D"/>
    <w:p w14:paraId="3CA6C208" w14:textId="6632FD30" w:rsidR="00C9352B" w:rsidRDefault="005F07EE" w:rsidP="00E9392D">
      <w:pPr>
        <w:rPr>
          <w:rFonts w:cs="Arial"/>
        </w:rPr>
      </w:pPr>
      <w:r>
        <w:rPr>
          <w:rFonts w:cs="Arial"/>
        </w:rPr>
        <w:t xml:space="preserve">De volgende subsystemen </w:t>
      </w:r>
      <w:r w:rsidR="00506222">
        <w:rPr>
          <w:rFonts w:cs="Arial"/>
        </w:rPr>
        <w:t xml:space="preserve">bestaan binnen dit </w:t>
      </w:r>
      <w:r>
        <w:rPr>
          <w:rFonts w:cs="Arial"/>
        </w:rPr>
        <w:t>systeem</w:t>
      </w:r>
      <w:r w:rsidR="00506222">
        <w:rPr>
          <w:rFonts w:cs="Arial"/>
        </w:rPr>
        <w:t>:</w:t>
      </w:r>
    </w:p>
    <w:p w14:paraId="646E77D5" w14:textId="6B766C1C" w:rsidR="005F07EE" w:rsidRPr="006F3303" w:rsidRDefault="005F07EE" w:rsidP="00B142C8">
      <w:pPr>
        <w:pStyle w:val="Lijstalinea"/>
        <w:numPr>
          <w:ilvl w:val="0"/>
          <w:numId w:val="4"/>
        </w:numPr>
        <w:rPr>
          <w:rFonts w:cs="Arial"/>
          <w:i/>
          <w:iCs/>
        </w:rPr>
      </w:pPr>
      <w:r w:rsidRPr="006F3303">
        <w:rPr>
          <w:rFonts w:cs="Arial"/>
          <w:i/>
          <w:iCs/>
        </w:rPr>
        <w:t>Display</w:t>
      </w:r>
      <w:r w:rsidR="004F799B">
        <w:rPr>
          <w:rFonts w:cs="Arial"/>
          <w:i/>
          <w:iCs/>
        </w:rPr>
        <w:t>:</w:t>
      </w:r>
      <w:r w:rsidR="004F799B">
        <w:rPr>
          <w:rFonts w:cs="Arial"/>
        </w:rPr>
        <w:t xml:space="preserve"> </w:t>
      </w:r>
      <w:r w:rsidR="004F799B">
        <w:rPr>
          <w:rFonts w:cs="Arial"/>
          <w:szCs w:val="22"/>
        </w:rPr>
        <w:t>voor het weergeven van informatie op het terminal interface.</w:t>
      </w:r>
    </w:p>
    <w:p w14:paraId="5C0C7D5B" w14:textId="7DBB2852" w:rsidR="004F799B" w:rsidRPr="004F799B" w:rsidRDefault="004F799B" w:rsidP="00B142C8">
      <w:pPr>
        <w:pStyle w:val="Lijstalinea"/>
        <w:numPr>
          <w:ilvl w:val="0"/>
          <w:numId w:val="4"/>
        </w:numPr>
        <w:rPr>
          <w:rFonts w:cs="Arial"/>
          <w:szCs w:val="22"/>
        </w:rPr>
      </w:pPr>
      <w:r w:rsidRPr="004F799B">
        <w:rPr>
          <w:rFonts w:cs="Arial"/>
          <w:i/>
          <w:iCs/>
        </w:rPr>
        <w:t>Keyboard:</w:t>
      </w:r>
      <w:r w:rsidRPr="004F799B">
        <w:rPr>
          <w:rFonts w:cs="Arial"/>
        </w:rPr>
        <w:t xml:space="preserve"> </w:t>
      </w:r>
      <w:r w:rsidRPr="004F799B">
        <w:rPr>
          <w:rFonts w:cs="Arial"/>
          <w:szCs w:val="22"/>
        </w:rPr>
        <w:t>voor het ophalen van de gebruikersinput. Dit wordt gedaan in de vorm van tekst, een numerieke waarde of een gebruiker/service acties.</w:t>
      </w:r>
    </w:p>
    <w:p w14:paraId="30DB20F7" w14:textId="5D20B4A9" w:rsidR="004F799B" w:rsidRPr="004F799B" w:rsidRDefault="004F799B" w:rsidP="00B142C8">
      <w:pPr>
        <w:pStyle w:val="Lijstalinea"/>
        <w:numPr>
          <w:ilvl w:val="0"/>
          <w:numId w:val="4"/>
        </w:numPr>
        <w:rPr>
          <w:rFonts w:cs="Arial"/>
          <w:szCs w:val="22"/>
        </w:rPr>
      </w:pPr>
      <w:r w:rsidRPr="004F799B">
        <w:rPr>
          <w:rFonts w:cs="Arial"/>
          <w:i/>
          <w:iCs/>
        </w:rPr>
        <w:t>Finite State Machine:</w:t>
      </w:r>
      <w:r w:rsidRPr="004F799B">
        <w:rPr>
          <w:rFonts w:cs="Arial"/>
        </w:rPr>
        <w:t xml:space="preserve"> </w:t>
      </w:r>
      <w:r w:rsidRPr="004F799B">
        <w:rPr>
          <w:rFonts w:cs="Arial"/>
          <w:szCs w:val="22"/>
        </w:rPr>
        <w:t xml:space="preserve">voor bijhouden van de </w:t>
      </w:r>
      <w:r w:rsidRPr="004F799B">
        <w:rPr>
          <w:rFonts w:cs="Arial"/>
          <w:i/>
          <w:iCs/>
          <w:szCs w:val="22"/>
        </w:rPr>
        <w:t>state</w:t>
      </w:r>
      <w:r w:rsidRPr="004F799B">
        <w:rPr>
          <w:rFonts w:cs="Arial"/>
          <w:szCs w:val="22"/>
        </w:rPr>
        <w:t xml:space="preserve"> waarin de installatie momenteel verkeerd en het afhandelen van </w:t>
      </w:r>
      <w:r w:rsidRPr="004F799B">
        <w:rPr>
          <w:rFonts w:cs="Arial"/>
          <w:i/>
          <w:iCs/>
          <w:szCs w:val="22"/>
        </w:rPr>
        <w:t>events</w:t>
      </w:r>
      <w:r w:rsidRPr="004F799B">
        <w:rPr>
          <w:rFonts w:cs="Arial"/>
          <w:szCs w:val="22"/>
        </w:rPr>
        <w:t>.</w:t>
      </w:r>
    </w:p>
    <w:p w14:paraId="1FF6347B" w14:textId="34935D84" w:rsidR="004F799B" w:rsidRPr="004F799B" w:rsidRDefault="00937445" w:rsidP="00B142C8">
      <w:pPr>
        <w:pStyle w:val="Lijstalinea"/>
        <w:numPr>
          <w:ilvl w:val="0"/>
          <w:numId w:val="4"/>
        </w:numPr>
        <w:rPr>
          <w:rFonts w:cs="Arial"/>
          <w:i/>
          <w:iCs/>
        </w:rPr>
      </w:pPr>
      <w:r w:rsidRPr="006F3303">
        <w:rPr>
          <w:rFonts w:cs="Arial"/>
          <w:i/>
          <w:iCs/>
        </w:rPr>
        <w:t>Water control</w:t>
      </w:r>
      <w:r w:rsidR="004F799B">
        <w:rPr>
          <w:rFonts w:cs="Arial"/>
          <w:i/>
          <w:iCs/>
        </w:rPr>
        <w:t>:</w:t>
      </w:r>
      <w:r w:rsidR="004F799B">
        <w:rPr>
          <w:rFonts w:cs="Arial"/>
        </w:rPr>
        <w:t xml:space="preserve"> </w:t>
      </w:r>
      <w:r w:rsidR="004F799B">
        <w:rPr>
          <w:rFonts w:cs="Arial"/>
          <w:szCs w:val="22"/>
        </w:rPr>
        <w:t>voor het monitoren van de vochtigheid van de grond, water geven aan de plant en de waterpomp aan of uit zetten.</w:t>
      </w:r>
    </w:p>
    <w:p w14:paraId="03DD25A4" w14:textId="2E7BBC26" w:rsidR="00644B4C" w:rsidRPr="00644B4C" w:rsidRDefault="005F07EE" w:rsidP="00B142C8">
      <w:pPr>
        <w:pStyle w:val="Lijstalinea"/>
        <w:numPr>
          <w:ilvl w:val="0"/>
          <w:numId w:val="4"/>
        </w:numPr>
        <w:rPr>
          <w:rFonts w:cs="Arial"/>
          <w:i/>
          <w:iCs/>
        </w:rPr>
      </w:pPr>
      <w:r w:rsidRPr="004F799B">
        <w:rPr>
          <w:rFonts w:cs="Arial"/>
          <w:i/>
          <w:iCs/>
        </w:rPr>
        <w:t>Light</w:t>
      </w:r>
      <w:r w:rsidR="00937445" w:rsidRPr="004F799B">
        <w:rPr>
          <w:rFonts w:cs="Arial"/>
          <w:i/>
          <w:iCs/>
        </w:rPr>
        <w:t xml:space="preserve"> control</w:t>
      </w:r>
      <w:r w:rsidR="004F799B" w:rsidRPr="004F799B">
        <w:rPr>
          <w:rFonts w:cs="Arial"/>
          <w:i/>
          <w:iCs/>
        </w:rPr>
        <w:t>:</w:t>
      </w:r>
      <w:r w:rsidR="004F799B" w:rsidRPr="004F799B">
        <w:rPr>
          <w:rFonts w:cs="Arial"/>
        </w:rPr>
        <w:t xml:space="preserve"> </w:t>
      </w:r>
      <w:r w:rsidR="004F799B" w:rsidRPr="004F799B">
        <w:rPr>
          <w:rFonts w:cs="Arial"/>
          <w:szCs w:val="22"/>
        </w:rPr>
        <w:t>voor het aan- en uitzetten van de groei lampen.</w:t>
      </w:r>
    </w:p>
    <w:p w14:paraId="67DC9AD3" w14:textId="1C794649" w:rsidR="00644B4C" w:rsidRPr="00644B4C" w:rsidRDefault="005F07EE" w:rsidP="00B142C8">
      <w:pPr>
        <w:pStyle w:val="Lijstalinea"/>
        <w:numPr>
          <w:ilvl w:val="0"/>
          <w:numId w:val="4"/>
        </w:numPr>
        <w:rPr>
          <w:rFonts w:cs="Arial"/>
          <w:i/>
          <w:iCs/>
        </w:rPr>
      </w:pPr>
      <w:r w:rsidRPr="00644B4C">
        <w:rPr>
          <w:rFonts w:cs="Arial"/>
          <w:i/>
          <w:iCs/>
        </w:rPr>
        <w:t>Temperature</w:t>
      </w:r>
      <w:r w:rsidR="00937445" w:rsidRPr="00644B4C">
        <w:rPr>
          <w:rFonts w:cs="Arial"/>
          <w:i/>
          <w:iCs/>
        </w:rPr>
        <w:t xml:space="preserve"> control</w:t>
      </w:r>
      <w:r w:rsidR="00644B4C" w:rsidRPr="00644B4C">
        <w:rPr>
          <w:rFonts w:cs="Arial"/>
          <w:i/>
          <w:iCs/>
        </w:rPr>
        <w:t>:</w:t>
      </w:r>
      <w:r w:rsidR="00644B4C" w:rsidRPr="00644B4C">
        <w:rPr>
          <w:rFonts w:cs="Arial"/>
        </w:rPr>
        <w:t xml:space="preserve"> </w:t>
      </w:r>
      <w:r w:rsidR="00644B4C" w:rsidRPr="00644B4C">
        <w:rPr>
          <w:rFonts w:cs="Arial"/>
          <w:szCs w:val="22"/>
        </w:rPr>
        <w:t>voor het monitoren van de temperatuur en het aan- of uitzetten van de verwarming.</w:t>
      </w:r>
    </w:p>
    <w:p w14:paraId="56CBA291" w14:textId="3C4A3C5D" w:rsidR="008A7C5D" w:rsidRPr="006F3303" w:rsidRDefault="005F07EE" w:rsidP="00B142C8">
      <w:pPr>
        <w:pStyle w:val="Lijstalinea"/>
        <w:numPr>
          <w:ilvl w:val="0"/>
          <w:numId w:val="4"/>
        </w:numPr>
        <w:rPr>
          <w:rFonts w:cs="Arial"/>
          <w:i/>
          <w:iCs/>
        </w:rPr>
      </w:pPr>
      <w:r w:rsidRPr="006F3303">
        <w:rPr>
          <w:rFonts w:cs="Arial"/>
          <w:i/>
          <w:iCs/>
        </w:rPr>
        <w:t>Plant</w:t>
      </w:r>
      <w:r w:rsidR="00937445" w:rsidRPr="006F3303">
        <w:rPr>
          <w:rFonts w:cs="Arial"/>
          <w:i/>
          <w:iCs/>
        </w:rPr>
        <w:t xml:space="preserve"> </w:t>
      </w:r>
      <w:r w:rsidRPr="006F3303">
        <w:rPr>
          <w:rFonts w:cs="Arial"/>
          <w:i/>
          <w:iCs/>
        </w:rPr>
        <w:t>manager</w:t>
      </w:r>
      <w:r w:rsidR="00644B4C">
        <w:rPr>
          <w:rFonts w:cs="Arial"/>
          <w:i/>
          <w:iCs/>
        </w:rPr>
        <w:t>:</w:t>
      </w:r>
      <w:r w:rsidR="00644B4C">
        <w:rPr>
          <w:rFonts w:cs="Arial"/>
        </w:rPr>
        <w:t xml:space="preserve"> </w:t>
      </w:r>
      <w:r w:rsidR="00644B4C">
        <w:rPr>
          <w:rFonts w:cs="Arial"/>
          <w:szCs w:val="22"/>
        </w:rPr>
        <w:t>voor het bijhouden van de huidige actieve plant</w:t>
      </w:r>
      <w:r w:rsidR="00644B4C">
        <w:rPr>
          <w:rFonts w:cs="Arial"/>
          <w:szCs w:val="22"/>
        </w:rPr>
        <w:t>.</w:t>
      </w:r>
    </w:p>
    <w:p w14:paraId="5D286F1D" w14:textId="5D52944C" w:rsidR="00937445" w:rsidRPr="006F3303" w:rsidRDefault="005F07EE" w:rsidP="00B142C8">
      <w:pPr>
        <w:pStyle w:val="Lijstalinea"/>
        <w:numPr>
          <w:ilvl w:val="0"/>
          <w:numId w:val="4"/>
        </w:numPr>
        <w:rPr>
          <w:rFonts w:cs="Arial"/>
          <w:i/>
          <w:iCs/>
        </w:rPr>
      </w:pPr>
      <w:r w:rsidRPr="006F3303">
        <w:rPr>
          <w:rFonts w:cs="Arial"/>
          <w:i/>
          <w:iCs/>
        </w:rPr>
        <w:t>Time manager</w:t>
      </w:r>
      <w:r w:rsidR="00644B4C">
        <w:rPr>
          <w:rFonts w:cs="Arial"/>
          <w:i/>
          <w:iCs/>
        </w:rPr>
        <w:t>:</w:t>
      </w:r>
      <w:r w:rsidR="00644B4C">
        <w:rPr>
          <w:rFonts w:cs="Arial"/>
        </w:rPr>
        <w:t xml:space="preserve"> </w:t>
      </w:r>
      <w:r w:rsidR="00644B4C">
        <w:t>voor het bijhouden en simuleren van de tijd, die gebruikt wordt in deze installatie om de automatische acties uit te voeren.</w:t>
      </w:r>
    </w:p>
    <w:p w14:paraId="733B8E96" w14:textId="5E76B4C3" w:rsidR="005F07EE" w:rsidRPr="004F799B" w:rsidRDefault="005F07EE" w:rsidP="00B142C8">
      <w:pPr>
        <w:pStyle w:val="Lijstalinea"/>
        <w:numPr>
          <w:ilvl w:val="0"/>
          <w:numId w:val="4"/>
        </w:numPr>
        <w:rPr>
          <w:rFonts w:cs="Arial"/>
        </w:rPr>
      </w:pPr>
      <w:r w:rsidRPr="006F3303">
        <w:rPr>
          <w:rFonts w:cs="Arial"/>
          <w:i/>
          <w:iCs/>
        </w:rPr>
        <w:t>File manager</w:t>
      </w:r>
      <w:r w:rsidR="00644B4C">
        <w:rPr>
          <w:rFonts w:cs="Arial"/>
          <w:i/>
          <w:iCs/>
        </w:rPr>
        <w:t>:</w:t>
      </w:r>
      <w:r w:rsidR="00644B4C">
        <w:rPr>
          <w:rFonts w:cs="Arial"/>
        </w:rPr>
        <w:t xml:space="preserve"> </w:t>
      </w:r>
      <w:r w:rsidR="00644B4C">
        <w:t>voor het maken van het logbestand, het toevoegen van een nieuwe plant aan het ‘plant.csv’ bestand en het opslaan en uitlezen van de huidige actieve plant.</w:t>
      </w:r>
    </w:p>
    <w:p w14:paraId="1CF45782" w14:textId="77777777" w:rsidR="004F799B" w:rsidRPr="004F799B" w:rsidRDefault="004F799B" w:rsidP="004F799B">
      <w:pPr>
        <w:rPr>
          <w:rFonts w:cs="Arial"/>
        </w:rPr>
      </w:pPr>
    </w:p>
    <w:p w14:paraId="04BA989F" w14:textId="2BCD1319" w:rsidR="002532DF" w:rsidRDefault="002532DF" w:rsidP="002532DF">
      <w:pPr>
        <w:rPr>
          <w:rFonts w:cs="Arial"/>
        </w:rPr>
      </w:pPr>
      <w:r w:rsidRPr="002532DF">
        <w:rPr>
          <w:rFonts w:cs="Arial"/>
        </w:rPr>
        <w:t xml:space="preserve">In </w:t>
      </w:r>
      <w:r w:rsidR="002D1279">
        <w:rPr>
          <w:rFonts w:cs="Arial"/>
        </w:rPr>
        <w:t>b</w:t>
      </w:r>
      <w:r w:rsidRPr="002532DF">
        <w:rPr>
          <w:rFonts w:cs="Arial"/>
        </w:rPr>
        <w:t xml:space="preserve">ijlage 2 </w:t>
      </w:r>
      <w:r w:rsidR="004F799B">
        <w:rPr>
          <w:rFonts w:cs="Arial"/>
        </w:rPr>
        <w:t>‘</w:t>
      </w:r>
      <w:r w:rsidRPr="002532DF">
        <w:rPr>
          <w:rFonts w:cs="Arial"/>
        </w:rPr>
        <w:t xml:space="preserve">Inhoud *.pro file’ is het overzicht van de bestanden die </w:t>
      </w:r>
      <w:r w:rsidR="004F799B">
        <w:rPr>
          <w:rFonts w:cs="Arial"/>
        </w:rPr>
        <w:t>bij de subsystemen horen.</w:t>
      </w:r>
    </w:p>
    <w:p w14:paraId="3DD2F8C3" w14:textId="1EA5CE76" w:rsidR="004F799B" w:rsidRPr="004F799B" w:rsidRDefault="004F799B" w:rsidP="002532DF">
      <w:pPr>
        <w:rPr>
          <w:rFonts w:cs="Arial"/>
        </w:rPr>
      </w:pPr>
      <w:r>
        <w:rPr>
          <w:rFonts w:cs="Arial"/>
        </w:rPr>
        <w:t xml:space="preserve">In figuur 4 </w:t>
      </w:r>
      <w:r w:rsidR="00684AED">
        <w:rPr>
          <w:rFonts w:cs="Arial"/>
        </w:rPr>
        <w:t>wordt</w:t>
      </w:r>
      <w:r>
        <w:rPr>
          <w:rFonts w:cs="Arial"/>
        </w:rPr>
        <w:t xml:space="preserve"> de </w:t>
      </w:r>
      <w:r>
        <w:rPr>
          <w:rFonts w:cs="Arial"/>
          <w:i/>
          <w:iCs/>
        </w:rPr>
        <w:t>layered architecture</w:t>
      </w:r>
      <w:r>
        <w:rPr>
          <w:rFonts w:cs="Arial"/>
        </w:rPr>
        <w:t xml:space="preserve"> weergegeven die van toepassing is op dit systeem.</w:t>
      </w:r>
    </w:p>
    <w:p w14:paraId="4EDA15A4" w14:textId="564780B7" w:rsidR="00106FC5" w:rsidRDefault="00106FC5" w:rsidP="00E9392D"/>
    <w:tbl>
      <w:tblPr>
        <w:tblStyle w:val="Onopgemaaktetabel4"/>
        <w:tblW w:w="0" w:type="auto"/>
        <w:tblLook w:val="04A0" w:firstRow="1" w:lastRow="0" w:firstColumn="1" w:lastColumn="0" w:noHBand="0" w:noVBand="1"/>
      </w:tblPr>
      <w:tblGrid>
        <w:gridCol w:w="9332"/>
      </w:tblGrid>
      <w:tr w:rsidR="007246D9" w14:paraId="1F3F7CDD" w14:textId="77777777" w:rsidTr="007246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tcPr>
          <w:p w14:paraId="49CED7F4" w14:textId="1B21FEAC" w:rsidR="007246D9" w:rsidRDefault="007246D9" w:rsidP="00E9392D">
            <w:r>
              <w:rPr>
                <w:i/>
                <w:iCs/>
                <w:noProof/>
              </w:rPr>
              <w:drawing>
                <wp:inline distT="0" distB="0" distL="0" distR="0" wp14:anchorId="0233CB0E" wp14:editId="18017EE7">
                  <wp:extent cx="5928360" cy="282702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8360" cy="2827020"/>
                          </a:xfrm>
                          <a:prstGeom prst="rect">
                            <a:avLst/>
                          </a:prstGeom>
                          <a:noFill/>
                          <a:ln>
                            <a:noFill/>
                          </a:ln>
                        </pic:spPr>
                      </pic:pic>
                    </a:graphicData>
                  </a:graphic>
                </wp:inline>
              </w:drawing>
            </w:r>
          </w:p>
        </w:tc>
      </w:tr>
      <w:tr w:rsidR="007246D9" w14:paraId="38639806" w14:textId="77777777" w:rsidTr="0072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tcPr>
          <w:p w14:paraId="61A6003A" w14:textId="702F43EC" w:rsidR="007246D9" w:rsidRPr="00D9079F" w:rsidRDefault="00D9079F" w:rsidP="007246D9">
            <w:pPr>
              <w:jc w:val="center"/>
              <w:rPr>
                <w:b w:val="0"/>
                <w:bCs w:val="0"/>
              </w:rPr>
            </w:pPr>
            <w:r>
              <w:rPr>
                <w:b w:val="0"/>
                <w:bCs w:val="0"/>
                <w:sz w:val="18"/>
                <w:szCs w:val="16"/>
              </w:rPr>
              <w:t xml:space="preserve">Figuur </w:t>
            </w:r>
            <w:r w:rsidR="007246D9" w:rsidRPr="00D9079F">
              <w:rPr>
                <w:b w:val="0"/>
                <w:bCs w:val="0"/>
                <w:sz w:val="18"/>
                <w:szCs w:val="16"/>
              </w:rPr>
              <w:t xml:space="preserve">4 – Overzicht </w:t>
            </w:r>
            <w:r w:rsidR="007246D9" w:rsidRPr="00D9079F">
              <w:rPr>
                <w:b w:val="0"/>
                <w:bCs w:val="0"/>
                <w:i/>
                <w:iCs/>
                <w:sz w:val="18"/>
                <w:szCs w:val="16"/>
              </w:rPr>
              <w:t>layered architecture</w:t>
            </w:r>
            <w:r w:rsidR="007246D9" w:rsidRPr="00D9079F">
              <w:rPr>
                <w:b w:val="0"/>
                <w:bCs w:val="0"/>
                <w:sz w:val="18"/>
                <w:szCs w:val="16"/>
              </w:rPr>
              <w:t>.</w:t>
            </w:r>
          </w:p>
        </w:tc>
      </w:tr>
    </w:tbl>
    <w:p w14:paraId="1021CB45" w14:textId="77777777" w:rsidR="007246D9" w:rsidRDefault="007246D9" w:rsidP="00E9392D"/>
    <w:p w14:paraId="1A573F4A" w14:textId="2B774C42" w:rsidR="0073770A" w:rsidRDefault="0073770A" w:rsidP="00E9392D">
      <w:pPr>
        <w:rPr>
          <w:rFonts w:cs="Arial"/>
          <w:szCs w:val="22"/>
        </w:rPr>
      </w:pPr>
    </w:p>
    <w:p w14:paraId="74E28292" w14:textId="77777777" w:rsidR="00002C44" w:rsidRDefault="00002C44" w:rsidP="00E9392D">
      <w:pPr>
        <w:rPr>
          <w:rFonts w:cs="Arial"/>
          <w:szCs w:val="22"/>
        </w:rPr>
      </w:pPr>
    </w:p>
    <w:p w14:paraId="3FBADD8A" w14:textId="77777777" w:rsidR="00DF4AE9" w:rsidRPr="00106FC5" w:rsidRDefault="00DF4AE9" w:rsidP="00EC455F"/>
    <w:p w14:paraId="085602E8" w14:textId="77777777" w:rsidR="00644B4C" w:rsidRDefault="00644B4C">
      <w:pPr>
        <w:widowControl/>
        <w:jc w:val="left"/>
      </w:pPr>
      <w:r>
        <w:br w:type="page"/>
      </w:r>
    </w:p>
    <w:p w14:paraId="75AAB1C0" w14:textId="118DCF4A" w:rsidR="00EC455F" w:rsidRDefault="00EC455F" w:rsidP="00EC455F">
      <w:r>
        <w:lastRenderedPageBreak/>
        <w:t xml:space="preserve">Voor de </w:t>
      </w:r>
      <w:r w:rsidR="00843B57">
        <w:t>gebruikers</w:t>
      </w:r>
      <w:r>
        <w:t xml:space="preserve">input zijn acties gedefinieerd. De acties die mogelijk zijn </w:t>
      </w:r>
      <w:r w:rsidR="00843B57">
        <w:t xml:space="preserve">in </w:t>
      </w:r>
      <w:r>
        <w:t>gebruiker</w:t>
      </w:r>
      <w:r w:rsidR="00843B57">
        <w:t>s-</w:t>
      </w:r>
      <w:r>
        <w:t xml:space="preserve"> en service</w:t>
      </w:r>
      <w:r w:rsidR="00843B57">
        <w:t>mode</w:t>
      </w:r>
      <w:r>
        <w:t xml:space="preserve"> zijn te vinden in het help menu beschikbaar in deze modus.</w:t>
      </w:r>
    </w:p>
    <w:p w14:paraId="359976EC" w14:textId="1136811A" w:rsidR="00EC455F" w:rsidRDefault="00EC455F" w:rsidP="00EC455F">
      <w:r>
        <w:t>Het complete overzicht lui</w:t>
      </w:r>
      <w:r w:rsidR="00843B57">
        <w:t>d</w:t>
      </w:r>
      <w:r>
        <w:t>t als volgt:</w:t>
      </w:r>
    </w:p>
    <w:p w14:paraId="457FAB3B" w14:textId="3BF88908" w:rsidR="00EC455F" w:rsidRDefault="00843B57" w:rsidP="00B142C8">
      <w:pPr>
        <w:pStyle w:val="Lijstalinea"/>
        <w:numPr>
          <w:ilvl w:val="0"/>
          <w:numId w:val="10"/>
        </w:numPr>
      </w:pPr>
      <w:r w:rsidRPr="006F3303">
        <w:rPr>
          <w:i/>
          <w:iCs/>
        </w:rPr>
        <w:t>h</w:t>
      </w:r>
      <w:r w:rsidR="00EC455F" w:rsidRPr="006F3303">
        <w:rPr>
          <w:i/>
          <w:iCs/>
        </w:rPr>
        <w:t>elp</w:t>
      </w:r>
      <w:r>
        <w:t>: om</w:t>
      </w:r>
      <w:r w:rsidR="00EC455F">
        <w:t xml:space="preserve"> het help menu weer</w:t>
      </w:r>
      <w:r>
        <w:t xml:space="preserve"> te </w:t>
      </w:r>
      <w:r w:rsidR="00EC455F">
        <w:t xml:space="preserve">geven. Afhankelijk van of de actie is uitgevoerd in het gebruikers of service menu, worden de </w:t>
      </w:r>
      <w:r w:rsidR="006B1117">
        <w:t>beschikbare</w:t>
      </w:r>
      <w:r w:rsidR="00EC455F">
        <w:t xml:space="preserve"> </w:t>
      </w:r>
      <w:r w:rsidR="006B1117">
        <w:t>actie met omschrijving weergegeven.</w:t>
      </w:r>
    </w:p>
    <w:p w14:paraId="0A4B263A" w14:textId="79A1ADEC" w:rsidR="00EC455F" w:rsidRDefault="00843B57" w:rsidP="00B142C8">
      <w:pPr>
        <w:pStyle w:val="Lijstalinea"/>
        <w:numPr>
          <w:ilvl w:val="0"/>
          <w:numId w:val="10"/>
        </w:numPr>
      </w:pPr>
      <w:r w:rsidRPr="006F3303">
        <w:rPr>
          <w:i/>
          <w:iCs/>
        </w:rPr>
        <w:t>u</w:t>
      </w:r>
      <w:r w:rsidR="00EC455F" w:rsidRPr="006F3303">
        <w:rPr>
          <w:i/>
          <w:iCs/>
        </w:rPr>
        <w:t>pdate</w:t>
      </w:r>
      <w:r>
        <w:t>:</w:t>
      </w:r>
      <w:r w:rsidR="006B1117">
        <w:t xml:space="preserve"> </w:t>
      </w:r>
      <w:r>
        <w:t xml:space="preserve">om </w:t>
      </w:r>
      <w:r w:rsidR="006B1117">
        <w:t xml:space="preserve">het </w:t>
      </w:r>
      <w:r w:rsidR="006B1117" w:rsidRPr="00D9079F">
        <w:rPr>
          <w:i/>
          <w:iCs/>
        </w:rPr>
        <w:t>terminal window</w:t>
      </w:r>
      <w:r w:rsidR="006B1117">
        <w:t xml:space="preserve"> leeg </w:t>
      </w:r>
      <w:r>
        <w:t xml:space="preserve">te maken </w:t>
      </w:r>
      <w:r w:rsidR="006B1117">
        <w:t xml:space="preserve">waarna </w:t>
      </w:r>
      <w:r w:rsidR="00494E4A">
        <w:t>de</w:t>
      </w:r>
      <w:r w:rsidR="006B1117">
        <w:t xml:space="preserve"> systeem info</w:t>
      </w:r>
      <w:r w:rsidR="00494E4A">
        <w:t>rmatie</w:t>
      </w:r>
      <w:r w:rsidR="006B1117">
        <w:t xml:space="preserve"> </w:t>
      </w:r>
      <w:r>
        <w:t xml:space="preserve">opnieuw </w:t>
      </w:r>
      <w:r w:rsidR="006B1117">
        <w:t>word</w:t>
      </w:r>
      <w:r>
        <w:t>t</w:t>
      </w:r>
      <w:r w:rsidR="006B1117">
        <w:t xml:space="preserve"> weergegeven.</w:t>
      </w:r>
    </w:p>
    <w:p w14:paraId="344794AF" w14:textId="246728F6" w:rsidR="00EC455F" w:rsidRDefault="00843B57" w:rsidP="00B142C8">
      <w:pPr>
        <w:pStyle w:val="Lijstalinea"/>
        <w:numPr>
          <w:ilvl w:val="0"/>
          <w:numId w:val="10"/>
        </w:numPr>
      </w:pPr>
      <w:r w:rsidRPr="006F3303">
        <w:rPr>
          <w:i/>
          <w:iCs/>
        </w:rPr>
        <w:t>t</w:t>
      </w:r>
      <w:r w:rsidR="00EC455F" w:rsidRPr="006F3303">
        <w:rPr>
          <w:i/>
          <w:iCs/>
        </w:rPr>
        <w:t>ime</w:t>
      </w:r>
      <w:r>
        <w:t>:</w:t>
      </w:r>
      <w:r w:rsidR="006B1117">
        <w:t xml:space="preserve"> </w:t>
      </w:r>
      <w:r>
        <w:t>om verloop van tijd te simuleren</w:t>
      </w:r>
      <w:r w:rsidR="006B1117">
        <w:t>. Na het invullen van deze actie word</w:t>
      </w:r>
      <w:r>
        <w:t>t</w:t>
      </w:r>
      <w:r w:rsidR="006B1117">
        <w:t xml:space="preserve"> er gevraagd naar </w:t>
      </w:r>
      <w:r>
        <w:t xml:space="preserve">het aantal te simuleren </w:t>
      </w:r>
      <w:r w:rsidR="00684AED">
        <w:t>minuten.</w:t>
      </w:r>
    </w:p>
    <w:p w14:paraId="080D6498" w14:textId="5422AA82" w:rsidR="00EC455F" w:rsidRDefault="00843B57" w:rsidP="00B142C8">
      <w:pPr>
        <w:pStyle w:val="Lijstalinea"/>
        <w:numPr>
          <w:ilvl w:val="0"/>
          <w:numId w:val="10"/>
        </w:numPr>
      </w:pPr>
      <w:r w:rsidRPr="006F3303">
        <w:rPr>
          <w:i/>
          <w:iCs/>
        </w:rPr>
        <w:t>s</w:t>
      </w:r>
      <w:r w:rsidR="00EC455F" w:rsidRPr="006F3303">
        <w:rPr>
          <w:i/>
          <w:iCs/>
        </w:rPr>
        <w:t>ervice</w:t>
      </w:r>
      <w:r>
        <w:t xml:space="preserve">: (alleen in </w:t>
      </w:r>
      <w:r w:rsidR="006B1117">
        <w:t>gebruikers</w:t>
      </w:r>
      <w:r>
        <w:t>mode)</w:t>
      </w:r>
      <w:r w:rsidR="006B1117">
        <w:t xml:space="preserve"> </w:t>
      </w:r>
      <w:r>
        <w:t>om naar servicemode te gaan</w:t>
      </w:r>
      <w:r w:rsidR="006B1117">
        <w:t>.</w:t>
      </w:r>
    </w:p>
    <w:p w14:paraId="569B4FA6" w14:textId="45D1DCFA" w:rsidR="00EC455F" w:rsidRDefault="00843B57" w:rsidP="00B142C8">
      <w:pPr>
        <w:pStyle w:val="Lijstalinea"/>
        <w:numPr>
          <w:ilvl w:val="0"/>
          <w:numId w:val="10"/>
        </w:numPr>
      </w:pPr>
      <w:r>
        <w:t>w</w:t>
      </w:r>
      <w:r w:rsidR="00EC455F">
        <w:t>ater</w:t>
      </w:r>
      <w:r>
        <w:t>:</w:t>
      </w:r>
      <w:r w:rsidR="006B1117">
        <w:t xml:space="preserve"> </w:t>
      </w:r>
      <w:r>
        <w:t>(alleen in servicemode) om handmatig het waterproces aan te zetten.</w:t>
      </w:r>
    </w:p>
    <w:p w14:paraId="3CD2BCAF" w14:textId="24FDE63F" w:rsidR="00EC455F" w:rsidRDefault="00843B57" w:rsidP="00B142C8">
      <w:pPr>
        <w:pStyle w:val="Lijstalinea"/>
        <w:numPr>
          <w:ilvl w:val="0"/>
          <w:numId w:val="10"/>
        </w:numPr>
      </w:pPr>
      <w:r w:rsidRPr="006F3303">
        <w:rPr>
          <w:i/>
          <w:iCs/>
        </w:rPr>
        <w:t>l</w:t>
      </w:r>
      <w:r w:rsidR="00EC455F" w:rsidRPr="006F3303">
        <w:rPr>
          <w:i/>
          <w:iCs/>
        </w:rPr>
        <w:t>ight</w:t>
      </w:r>
      <w:r>
        <w:t>:</w:t>
      </w:r>
      <w:r w:rsidR="006B1117">
        <w:t xml:space="preserve"> </w:t>
      </w:r>
      <w:r>
        <w:t xml:space="preserve">(allen in </w:t>
      </w:r>
      <w:r w:rsidR="006B1117">
        <w:t>service</w:t>
      </w:r>
      <w:r>
        <w:t>mode) om het licht respectievelijk aan- of uit te zetten</w:t>
      </w:r>
      <w:r w:rsidR="006B1117">
        <w:t>.</w:t>
      </w:r>
    </w:p>
    <w:p w14:paraId="6240C81D" w14:textId="0F2E6C50" w:rsidR="00843B57" w:rsidRDefault="00EC455F" w:rsidP="00B142C8">
      <w:pPr>
        <w:pStyle w:val="Lijstalinea"/>
        <w:numPr>
          <w:ilvl w:val="0"/>
          <w:numId w:val="10"/>
        </w:numPr>
      </w:pPr>
      <w:r w:rsidRPr="006F3303">
        <w:rPr>
          <w:i/>
          <w:iCs/>
        </w:rPr>
        <w:t>heater</w:t>
      </w:r>
      <w:r w:rsidR="00843B57">
        <w:t>:</w:t>
      </w:r>
      <w:r w:rsidR="006B1117">
        <w:t xml:space="preserve"> </w:t>
      </w:r>
      <w:r w:rsidR="00843B57">
        <w:t>(alleen in</w:t>
      </w:r>
      <w:r w:rsidR="006B1117">
        <w:t xml:space="preserve"> servic</w:t>
      </w:r>
      <w:r w:rsidR="00843B57">
        <w:t xml:space="preserve">emode) om </w:t>
      </w:r>
      <w:r w:rsidR="006B1117">
        <w:t xml:space="preserve">de verwarming </w:t>
      </w:r>
      <w:r w:rsidR="00843B57">
        <w:t>respectievelijk aan- of uit te zetten.</w:t>
      </w:r>
    </w:p>
    <w:p w14:paraId="3272BF36" w14:textId="03E13113" w:rsidR="00EC455F" w:rsidRDefault="00EC455F" w:rsidP="00B142C8">
      <w:pPr>
        <w:pStyle w:val="Lijstalinea"/>
        <w:numPr>
          <w:ilvl w:val="0"/>
          <w:numId w:val="10"/>
        </w:numPr>
      </w:pPr>
      <w:r w:rsidRPr="006F3303">
        <w:rPr>
          <w:i/>
          <w:iCs/>
        </w:rPr>
        <w:t>pump</w:t>
      </w:r>
      <w:r w:rsidR="00843B57">
        <w:t>:</w:t>
      </w:r>
      <w:r w:rsidR="006B1117">
        <w:t xml:space="preserve"> </w:t>
      </w:r>
      <w:r w:rsidR="00843B57">
        <w:t>(alleen in servicemode)</w:t>
      </w:r>
      <w:r w:rsidR="006B1117">
        <w:t xml:space="preserve"> </w:t>
      </w:r>
      <w:r w:rsidR="00843B57">
        <w:t>om de pomp respectievelijk aan- of uit te zetten.</w:t>
      </w:r>
    </w:p>
    <w:p w14:paraId="5FA579E3" w14:textId="4DE4675A" w:rsidR="006B1117" w:rsidRDefault="00843B57" w:rsidP="00B142C8">
      <w:pPr>
        <w:pStyle w:val="Lijstalinea"/>
        <w:numPr>
          <w:ilvl w:val="0"/>
          <w:numId w:val="10"/>
        </w:numPr>
      </w:pPr>
      <w:r w:rsidRPr="006F3303">
        <w:rPr>
          <w:i/>
          <w:iCs/>
        </w:rPr>
        <w:t>a</w:t>
      </w:r>
      <w:r w:rsidR="006B1117" w:rsidRPr="006F3303">
        <w:rPr>
          <w:i/>
          <w:iCs/>
        </w:rPr>
        <w:t>dd</w:t>
      </w:r>
      <w:r>
        <w:t>:</w:t>
      </w:r>
      <w:r w:rsidR="006B1117">
        <w:t xml:space="preserve"> </w:t>
      </w:r>
      <w:r>
        <w:t xml:space="preserve">(alleen in servicemode) om </w:t>
      </w:r>
      <w:r w:rsidR="006B1117">
        <w:t>een plant</w:t>
      </w:r>
      <w:r>
        <w:t>type</w:t>
      </w:r>
      <w:r w:rsidR="006B1117">
        <w:t xml:space="preserve"> toe</w:t>
      </w:r>
      <w:r>
        <w:t xml:space="preserve"> te </w:t>
      </w:r>
      <w:r w:rsidR="006B1117">
        <w:t>voeg</w:t>
      </w:r>
      <w:r>
        <w:t>en</w:t>
      </w:r>
      <w:r w:rsidR="006B1117">
        <w:t xml:space="preserve">. De </w:t>
      </w:r>
      <w:r>
        <w:t xml:space="preserve">gebruiker wordt gevraagd om de </w:t>
      </w:r>
      <w:r w:rsidR="006B1117">
        <w:t xml:space="preserve">eigenschappen van de plant één voor één </w:t>
      </w:r>
      <w:r>
        <w:t xml:space="preserve">in te vullen, waarna het nieuwe planttype wordt </w:t>
      </w:r>
      <w:r w:rsidR="006B1117">
        <w:t>opgeslagen in het bestand ‘plants/plants.csv’.</w:t>
      </w:r>
    </w:p>
    <w:p w14:paraId="28C98EDA" w14:textId="42F1647D" w:rsidR="00EC455F" w:rsidRDefault="00843B57" w:rsidP="00B142C8">
      <w:pPr>
        <w:pStyle w:val="Lijstalinea"/>
        <w:numPr>
          <w:ilvl w:val="0"/>
          <w:numId w:val="10"/>
        </w:numPr>
      </w:pPr>
      <w:r w:rsidRPr="006F3303">
        <w:rPr>
          <w:i/>
          <w:iCs/>
        </w:rPr>
        <w:t>c</w:t>
      </w:r>
      <w:r w:rsidR="00EC455F" w:rsidRPr="006F3303">
        <w:rPr>
          <w:i/>
          <w:iCs/>
        </w:rPr>
        <w:t>hange</w:t>
      </w:r>
      <w:r>
        <w:t>:</w:t>
      </w:r>
      <w:r w:rsidR="006B1117" w:rsidRPr="006B1117">
        <w:t xml:space="preserve"> </w:t>
      </w:r>
      <w:r>
        <w:t xml:space="preserve">(alleen in </w:t>
      </w:r>
      <w:r w:rsidR="006B1117">
        <w:t>servic</w:t>
      </w:r>
      <w:r>
        <w:t xml:space="preserve">emode) om </w:t>
      </w:r>
      <w:r w:rsidR="006B1117">
        <w:t>de actieve plant</w:t>
      </w:r>
      <w:r>
        <w:t xml:space="preserve"> te veranderen</w:t>
      </w:r>
      <w:r w:rsidR="006B1117">
        <w:t>. Na deze actie te hebben ingevuld</w:t>
      </w:r>
      <w:r>
        <w:t>,</w:t>
      </w:r>
      <w:r w:rsidR="006B1117">
        <w:t xml:space="preserve"> word</w:t>
      </w:r>
      <w:r>
        <w:t>t</w:t>
      </w:r>
      <w:r w:rsidR="006B1117">
        <w:t xml:space="preserve"> er gevraagd een keuze te maken uit de weergegeven</w:t>
      </w:r>
      <w:r>
        <w:t xml:space="preserve"> planten</w:t>
      </w:r>
      <w:r w:rsidR="006B1117">
        <w:t xml:space="preserve">. Deze keuze </w:t>
      </w:r>
      <w:r>
        <w:t xml:space="preserve">wordt </w:t>
      </w:r>
      <w:r w:rsidR="006B1117">
        <w:t xml:space="preserve">vervolgens verwerkt </w:t>
      </w:r>
      <w:r>
        <w:t xml:space="preserve">en opgeslagen </w:t>
      </w:r>
      <w:r w:rsidR="006B1117">
        <w:t>in het bestand ‘plants/activePlants.txt’.</w:t>
      </w:r>
    </w:p>
    <w:p w14:paraId="6B510CD6" w14:textId="69DEAE58" w:rsidR="00EC455F" w:rsidRDefault="00EC455F" w:rsidP="00B142C8">
      <w:pPr>
        <w:pStyle w:val="Lijstalinea"/>
        <w:numPr>
          <w:ilvl w:val="0"/>
          <w:numId w:val="10"/>
        </w:numPr>
      </w:pPr>
      <w:r w:rsidRPr="006F3303">
        <w:rPr>
          <w:i/>
          <w:iCs/>
        </w:rPr>
        <w:t>user</w:t>
      </w:r>
      <w:r w:rsidR="00843B57">
        <w:t>:</w:t>
      </w:r>
      <w:r w:rsidR="006B1117">
        <w:t xml:space="preserve"> </w:t>
      </w:r>
      <w:r w:rsidR="00843B57">
        <w:t xml:space="preserve">(alleen in </w:t>
      </w:r>
      <w:r w:rsidR="006B1117">
        <w:t>service</w:t>
      </w:r>
      <w:r w:rsidR="00843B57">
        <w:t xml:space="preserve">mode) om </w:t>
      </w:r>
      <w:r w:rsidR="006B1117">
        <w:t>de service mode uit</w:t>
      </w:r>
      <w:r w:rsidR="00843B57">
        <w:t xml:space="preserve"> te zetten</w:t>
      </w:r>
      <w:r w:rsidR="006B1117">
        <w:t xml:space="preserve"> en terug </w:t>
      </w:r>
      <w:r w:rsidR="00843B57">
        <w:t xml:space="preserve">te keren </w:t>
      </w:r>
      <w:r w:rsidR="006B1117">
        <w:t>naar gebruiker</w:t>
      </w:r>
      <w:r w:rsidR="00843B57">
        <w:t>smode</w:t>
      </w:r>
      <w:r w:rsidR="006B1117">
        <w:t xml:space="preserve">. Het </w:t>
      </w:r>
      <w:r w:rsidR="006B1117" w:rsidRPr="00D9079F">
        <w:rPr>
          <w:i/>
          <w:iCs/>
        </w:rPr>
        <w:t>terminal window</w:t>
      </w:r>
      <w:r w:rsidR="006B1117">
        <w:t xml:space="preserve"> word</w:t>
      </w:r>
      <w:r w:rsidR="00843B57">
        <w:t>t</w:t>
      </w:r>
      <w:r w:rsidR="006B1117">
        <w:t xml:space="preserve"> leeg gemaakt</w:t>
      </w:r>
      <w:r w:rsidR="00843B57">
        <w:t>,</w:t>
      </w:r>
      <w:r w:rsidR="006B1117">
        <w:t xml:space="preserve"> waarna </w:t>
      </w:r>
      <w:r w:rsidR="00D96DC5">
        <w:t>de systeem</w:t>
      </w:r>
      <w:r w:rsidR="006B1117">
        <w:t xml:space="preserve"> info</w:t>
      </w:r>
      <w:r w:rsidR="00494E4A">
        <w:t>rmatie</w:t>
      </w:r>
      <w:r w:rsidR="006B1117">
        <w:t xml:space="preserve"> word</w:t>
      </w:r>
      <w:r w:rsidR="00843B57">
        <w:t>t</w:t>
      </w:r>
      <w:r w:rsidR="006B1117">
        <w:t xml:space="preserve"> weergegeven.</w:t>
      </w:r>
    </w:p>
    <w:p w14:paraId="7ED1C282" w14:textId="419E498A" w:rsidR="004D5DBB" w:rsidRDefault="004D5DBB" w:rsidP="00EC455F">
      <w:pPr>
        <w:widowControl/>
        <w:jc w:val="left"/>
      </w:pPr>
    </w:p>
    <w:p w14:paraId="501FEB17" w14:textId="77777777" w:rsidR="00E9392D" w:rsidRDefault="00927704" w:rsidP="00E9392D">
      <w:pPr>
        <w:pStyle w:val="Kop2"/>
        <w:tabs>
          <w:tab w:val="num" w:pos="851"/>
        </w:tabs>
        <w:ind w:left="567" w:hanging="567"/>
        <w:rPr>
          <w:rFonts w:cs="Arial"/>
        </w:rPr>
      </w:pPr>
      <w:bookmarkStart w:id="20" w:name="_Toc30968849"/>
      <w:r>
        <w:rPr>
          <w:rFonts w:cs="Arial"/>
        </w:rPr>
        <w:t>State chart</w:t>
      </w:r>
      <w:bookmarkEnd w:id="20"/>
    </w:p>
    <w:p w14:paraId="738AA08D" w14:textId="4EE2E821" w:rsidR="00E9392D" w:rsidRDefault="00E9392D" w:rsidP="00E9392D"/>
    <w:p w14:paraId="283E4134" w14:textId="67A9EB30" w:rsidR="00E9392D" w:rsidRDefault="00644B4C" w:rsidP="00E9392D">
      <w:r>
        <w:t xml:space="preserve">Er is een </w:t>
      </w:r>
      <w:r>
        <w:rPr>
          <w:i/>
          <w:iCs/>
        </w:rPr>
        <w:t>finite state machine</w:t>
      </w:r>
      <w:r>
        <w:t xml:space="preserve"> gebruikt voor het realiseren van de besturing. </w:t>
      </w:r>
      <w:r w:rsidR="004D5DBB">
        <w:t xml:space="preserve">Het diagram </w:t>
      </w:r>
      <w:r>
        <w:t xml:space="preserve">in figuur 5 </w:t>
      </w:r>
      <w:r w:rsidR="004D5DBB">
        <w:t>beschrijft de werking van de</w:t>
      </w:r>
      <w:r>
        <w:t xml:space="preserve"> </w:t>
      </w:r>
      <w:r>
        <w:rPr>
          <w:i/>
          <w:iCs/>
        </w:rPr>
        <w:t>finite state machine</w:t>
      </w:r>
      <w:r w:rsidR="004D5DBB">
        <w:t>.</w:t>
      </w:r>
    </w:p>
    <w:p w14:paraId="7CB091C3" w14:textId="1ABA004A" w:rsidR="00644B4C" w:rsidRPr="00644B4C" w:rsidRDefault="00644B4C" w:rsidP="00E9392D">
      <w:r>
        <w:t xml:space="preserve">De </w:t>
      </w:r>
      <w:r>
        <w:rPr>
          <w:i/>
          <w:iCs/>
        </w:rPr>
        <w:t>states</w:t>
      </w:r>
      <w:r>
        <w:t xml:space="preserve"> en </w:t>
      </w:r>
      <w:r>
        <w:rPr>
          <w:i/>
          <w:iCs/>
        </w:rPr>
        <w:t>events</w:t>
      </w:r>
      <w:r>
        <w:t xml:space="preserve"> staan beschreven in de Doxygen documentatie.</w:t>
      </w:r>
    </w:p>
    <w:p w14:paraId="775824A8" w14:textId="77777777" w:rsidR="00E9392D" w:rsidRDefault="00E9392D" w:rsidP="00E9392D"/>
    <w:p w14:paraId="4173BA45" w14:textId="6F790648" w:rsidR="00E9392D" w:rsidRDefault="00E9392D" w:rsidP="00E9392D"/>
    <w:tbl>
      <w:tblPr>
        <w:tblStyle w:val="Onopgemaaktetabel4"/>
        <w:tblW w:w="0" w:type="auto"/>
        <w:tblLook w:val="04A0" w:firstRow="1" w:lastRow="0" w:firstColumn="1" w:lastColumn="0" w:noHBand="0" w:noVBand="1"/>
      </w:tblPr>
      <w:tblGrid>
        <w:gridCol w:w="9332"/>
      </w:tblGrid>
      <w:tr w:rsidR="007246D9" w14:paraId="359B9460" w14:textId="77777777" w:rsidTr="007246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tcPr>
          <w:p w14:paraId="331B33B6" w14:textId="76613FBB" w:rsidR="007246D9" w:rsidRDefault="007246D9">
            <w:pPr>
              <w:widowControl/>
              <w:jc w:val="left"/>
              <w:rPr>
                <w:rFonts w:cs="Arial"/>
              </w:rPr>
            </w:pPr>
            <w:r>
              <w:rPr>
                <w:rFonts w:cs="Arial"/>
                <w:noProof/>
                <w:szCs w:val="22"/>
              </w:rPr>
              <w:drawing>
                <wp:inline distT="0" distB="0" distL="0" distR="0" wp14:anchorId="6F5B243A" wp14:editId="1689B76A">
                  <wp:extent cx="5913120" cy="264414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3120" cy="2644140"/>
                          </a:xfrm>
                          <a:prstGeom prst="rect">
                            <a:avLst/>
                          </a:prstGeom>
                          <a:noFill/>
                          <a:ln>
                            <a:noFill/>
                          </a:ln>
                        </pic:spPr>
                      </pic:pic>
                    </a:graphicData>
                  </a:graphic>
                </wp:inline>
              </w:drawing>
            </w:r>
          </w:p>
        </w:tc>
      </w:tr>
      <w:tr w:rsidR="007246D9" w14:paraId="5CE1EF5A" w14:textId="77777777" w:rsidTr="007246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73" w:type="dxa"/>
          </w:tcPr>
          <w:p w14:paraId="2C97F6C0" w14:textId="4E749DF9" w:rsidR="007246D9" w:rsidRPr="007246D9" w:rsidRDefault="00D9079F" w:rsidP="007246D9">
            <w:pPr>
              <w:widowControl/>
              <w:jc w:val="center"/>
              <w:rPr>
                <w:rFonts w:cs="Arial"/>
              </w:rPr>
            </w:pPr>
            <w:r>
              <w:rPr>
                <w:rFonts w:cs="Arial"/>
                <w:b w:val="0"/>
                <w:bCs w:val="0"/>
                <w:sz w:val="18"/>
                <w:szCs w:val="16"/>
              </w:rPr>
              <w:t xml:space="preserve">Figuur </w:t>
            </w:r>
            <w:r w:rsidR="007246D9" w:rsidRPr="00D9079F">
              <w:rPr>
                <w:rFonts w:cs="Arial"/>
                <w:b w:val="0"/>
                <w:bCs w:val="0"/>
                <w:sz w:val="18"/>
                <w:szCs w:val="16"/>
              </w:rPr>
              <w:t xml:space="preserve">5 – State diagram gebruikt voor de </w:t>
            </w:r>
            <w:r w:rsidR="007246D9" w:rsidRPr="00D9079F">
              <w:rPr>
                <w:rFonts w:cs="Arial"/>
                <w:b w:val="0"/>
                <w:bCs w:val="0"/>
                <w:i/>
                <w:iCs/>
                <w:sz w:val="18"/>
                <w:szCs w:val="16"/>
              </w:rPr>
              <w:t>finite state machine</w:t>
            </w:r>
          </w:p>
        </w:tc>
      </w:tr>
    </w:tbl>
    <w:p w14:paraId="155F8F8C" w14:textId="77777777" w:rsidR="007246D9" w:rsidRDefault="007246D9">
      <w:pPr>
        <w:widowControl/>
        <w:jc w:val="left"/>
        <w:rPr>
          <w:rFonts w:cs="Arial"/>
        </w:rPr>
      </w:pPr>
    </w:p>
    <w:p w14:paraId="60B700E3" w14:textId="77777777" w:rsidR="00644B4C" w:rsidRDefault="00644B4C">
      <w:pPr>
        <w:widowControl/>
        <w:jc w:val="left"/>
        <w:rPr>
          <w:rFonts w:cs="Arial"/>
        </w:rPr>
      </w:pPr>
    </w:p>
    <w:p w14:paraId="55C61DD5" w14:textId="5E2230CD" w:rsidR="00644B4C" w:rsidRPr="00644B4C" w:rsidRDefault="006F3303">
      <w:pPr>
        <w:widowControl/>
        <w:jc w:val="left"/>
        <w:rPr>
          <w:rFonts w:cs="Arial"/>
        </w:rPr>
      </w:pPr>
      <w:r>
        <w:rPr>
          <w:rFonts w:cs="Arial"/>
        </w:rPr>
        <w:br w:type="page"/>
      </w:r>
    </w:p>
    <w:p w14:paraId="34CED651" w14:textId="2A99B073" w:rsidR="00E46A1C" w:rsidRPr="00E7580B" w:rsidRDefault="005F436F" w:rsidP="00E7580B">
      <w:pPr>
        <w:pStyle w:val="Kop1"/>
        <w:tabs>
          <w:tab w:val="num" w:pos="851"/>
        </w:tabs>
        <w:rPr>
          <w:rFonts w:cs="Arial"/>
        </w:rPr>
      </w:pPr>
      <w:bookmarkStart w:id="21" w:name="_Toc30968850"/>
      <w:r>
        <w:rPr>
          <w:rFonts w:cs="Arial"/>
        </w:rPr>
        <w:lastRenderedPageBreak/>
        <w:t>Realisate en testen</w:t>
      </w:r>
      <w:bookmarkEnd w:id="21"/>
    </w:p>
    <w:p w14:paraId="7E00B664" w14:textId="77777777" w:rsidR="00150B03" w:rsidRPr="00DD1560" w:rsidRDefault="00150B03" w:rsidP="00E46A1C">
      <w:pPr>
        <w:widowControl/>
        <w:rPr>
          <w:rFonts w:cs="Arial"/>
        </w:rPr>
      </w:pPr>
    </w:p>
    <w:p w14:paraId="7C6219C7" w14:textId="77FB7CE9" w:rsidR="00186556" w:rsidRDefault="00E46A1C" w:rsidP="00E46A1C">
      <w:pPr>
        <w:widowControl/>
        <w:rPr>
          <w:rFonts w:cs="Arial"/>
        </w:rPr>
      </w:pPr>
      <w:r w:rsidRPr="00DD1560">
        <w:rPr>
          <w:rFonts w:cs="Arial"/>
        </w:rPr>
        <w:t xml:space="preserve">Dit hoofdstuk bevat </w:t>
      </w:r>
      <w:r w:rsidR="00E7580B">
        <w:rPr>
          <w:rFonts w:cs="Arial"/>
        </w:rPr>
        <w:t>de omschrijving van de realisatie en acceptatietesten van dit project.</w:t>
      </w:r>
      <w:r w:rsidR="006F3303">
        <w:rPr>
          <w:rFonts w:cs="Arial"/>
        </w:rPr>
        <w:t xml:space="preserve"> Eerst word</w:t>
      </w:r>
      <w:r w:rsidR="00494E4A">
        <w:rPr>
          <w:rFonts w:cs="Arial"/>
        </w:rPr>
        <w:t>t</w:t>
      </w:r>
      <w:r w:rsidR="006F3303">
        <w:rPr>
          <w:rFonts w:cs="Arial"/>
        </w:rPr>
        <w:t xml:space="preserve"> besproken wat er gerealiseerd is en hoe dit is vorm gegeven. </w:t>
      </w:r>
      <w:r w:rsidR="00494E4A">
        <w:rPr>
          <w:rFonts w:cs="Arial"/>
        </w:rPr>
        <w:t>Vervolgens wordt aan de hand van</w:t>
      </w:r>
      <w:r w:rsidR="006F3303">
        <w:rPr>
          <w:rFonts w:cs="Arial"/>
        </w:rPr>
        <w:t xml:space="preserve"> acceptatietesten gecontroleerd of het gewenste resultaat is behaal</w:t>
      </w:r>
      <w:r w:rsidR="00494E4A">
        <w:rPr>
          <w:rFonts w:cs="Arial"/>
        </w:rPr>
        <w:t>d</w:t>
      </w:r>
      <w:r w:rsidR="006F3303">
        <w:rPr>
          <w:rFonts w:cs="Arial"/>
        </w:rPr>
        <w:t>.</w:t>
      </w:r>
    </w:p>
    <w:p w14:paraId="5A83E672" w14:textId="77777777" w:rsidR="000C2748" w:rsidRPr="00DD1560" w:rsidRDefault="000C2748" w:rsidP="00E46A1C">
      <w:pPr>
        <w:widowControl/>
        <w:rPr>
          <w:rFonts w:cs="Arial"/>
        </w:rPr>
      </w:pPr>
    </w:p>
    <w:p w14:paraId="112C86B2" w14:textId="77777777" w:rsidR="00186556" w:rsidRPr="00DD1560" w:rsidRDefault="00186556" w:rsidP="00E46A1C">
      <w:pPr>
        <w:widowControl/>
        <w:rPr>
          <w:rFonts w:cs="Arial"/>
        </w:rPr>
      </w:pPr>
    </w:p>
    <w:p w14:paraId="743827FD" w14:textId="77777777" w:rsidR="00186556" w:rsidRPr="00DD1560" w:rsidRDefault="005F436F" w:rsidP="00186556">
      <w:pPr>
        <w:pStyle w:val="Kop2"/>
        <w:tabs>
          <w:tab w:val="num" w:pos="851"/>
        </w:tabs>
        <w:ind w:left="567" w:hanging="567"/>
        <w:rPr>
          <w:rFonts w:cs="Arial"/>
        </w:rPr>
      </w:pPr>
      <w:bookmarkStart w:id="22" w:name="_Toc30968851"/>
      <w:r>
        <w:rPr>
          <w:rFonts w:cs="Arial"/>
        </w:rPr>
        <w:t>Realisatie</w:t>
      </w:r>
      <w:bookmarkEnd w:id="22"/>
    </w:p>
    <w:p w14:paraId="29630022" w14:textId="77777777" w:rsidR="00186556" w:rsidRDefault="00186556" w:rsidP="00186556">
      <w:pPr>
        <w:rPr>
          <w:rFonts w:cs="Arial"/>
        </w:rPr>
      </w:pPr>
    </w:p>
    <w:p w14:paraId="7537F741" w14:textId="0B8F4C90" w:rsidR="00570671" w:rsidRDefault="00E7580B" w:rsidP="00186556">
      <w:pPr>
        <w:rPr>
          <w:rFonts w:cs="Arial"/>
        </w:rPr>
      </w:pPr>
      <w:r>
        <w:rPr>
          <w:rFonts w:cs="Arial"/>
        </w:rPr>
        <w:t>Er is gebruik gemaakt van QT Creator 4.10 als programmeer omgeving</w:t>
      </w:r>
      <w:r w:rsidR="00A507DC">
        <w:rPr>
          <w:rFonts w:cs="Arial"/>
        </w:rPr>
        <w:t xml:space="preserve">; van </w:t>
      </w:r>
      <w:r w:rsidR="00570671">
        <w:rPr>
          <w:rFonts w:cs="Arial"/>
        </w:rPr>
        <w:t>Plant_UML voor het maken van de UML diagrammen</w:t>
      </w:r>
      <w:r w:rsidR="00A507DC">
        <w:rPr>
          <w:rFonts w:cs="Arial"/>
        </w:rPr>
        <w:t xml:space="preserve">; en van </w:t>
      </w:r>
      <w:r w:rsidR="00570671">
        <w:rPr>
          <w:rFonts w:cs="Arial"/>
        </w:rPr>
        <w:t>DoxyGen voor het genereren van de documentatie van de code.</w:t>
      </w:r>
      <w:r w:rsidR="00A507DC">
        <w:rPr>
          <w:rFonts w:cs="Arial"/>
        </w:rPr>
        <w:t xml:space="preserve"> </w:t>
      </w:r>
      <w:r w:rsidR="002826B4">
        <w:rPr>
          <w:rFonts w:cs="Arial"/>
        </w:rPr>
        <w:t xml:space="preserve">In de Doxygen documentatie </w:t>
      </w:r>
      <w:r w:rsidR="00570671">
        <w:rPr>
          <w:rFonts w:cs="Arial"/>
        </w:rPr>
        <w:t>vind</w:t>
      </w:r>
      <w:r w:rsidR="00A507DC">
        <w:rPr>
          <w:rFonts w:cs="Arial"/>
        </w:rPr>
        <w:t>t</w:t>
      </w:r>
      <w:r w:rsidR="00570671">
        <w:rPr>
          <w:rFonts w:cs="Arial"/>
        </w:rPr>
        <w:t xml:space="preserve"> u de handleiding die bij deze installatie hoort.</w:t>
      </w:r>
    </w:p>
    <w:p w14:paraId="61A72C60" w14:textId="77777777" w:rsidR="00002C44" w:rsidRDefault="00002C44" w:rsidP="00002C44">
      <w:pPr>
        <w:rPr>
          <w:rFonts w:cs="Arial"/>
        </w:rPr>
      </w:pPr>
    </w:p>
    <w:p w14:paraId="6807596A" w14:textId="76078CCA" w:rsidR="00336197" w:rsidRDefault="00336197" w:rsidP="00002C44">
      <w:pPr>
        <w:rPr>
          <w:rFonts w:cs="Arial"/>
        </w:rPr>
      </w:pPr>
      <w:r>
        <w:rPr>
          <w:rFonts w:cs="Arial"/>
        </w:rPr>
        <w:t>De code i</w:t>
      </w:r>
      <w:r w:rsidR="00A507DC">
        <w:rPr>
          <w:rFonts w:cs="Arial"/>
        </w:rPr>
        <w:t>s</w:t>
      </w:r>
      <w:r>
        <w:rPr>
          <w:rFonts w:cs="Arial"/>
        </w:rPr>
        <w:t xml:space="preserve"> modulair opgezet in verschillende header</w:t>
      </w:r>
      <w:r w:rsidR="00A507DC">
        <w:rPr>
          <w:rFonts w:cs="Arial"/>
        </w:rPr>
        <w:t>-</w:t>
      </w:r>
      <w:r>
        <w:rPr>
          <w:rFonts w:cs="Arial"/>
        </w:rPr>
        <w:t xml:space="preserve"> en c</w:t>
      </w:r>
      <w:r w:rsidR="00A507DC">
        <w:rPr>
          <w:rFonts w:cs="Arial"/>
        </w:rPr>
        <w:t>-</w:t>
      </w:r>
      <w:r>
        <w:rPr>
          <w:rFonts w:cs="Arial"/>
        </w:rPr>
        <w:t>files</w:t>
      </w:r>
      <w:r w:rsidR="002826B4">
        <w:rPr>
          <w:rFonts w:cs="Arial"/>
        </w:rPr>
        <w:t xml:space="preserve"> terug te vinden in </w:t>
      </w:r>
      <w:r w:rsidR="002D1279">
        <w:rPr>
          <w:rFonts w:cs="Arial"/>
        </w:rPr>
        <w:t>b</w:t>
      </w:r>
      <w:r w:rsidR="002826B4">
        <w:rPr>
          <w:rFonts w:cs="Arial"/>
        </w:rPr>
        <w:t xml:space="preserve">ijlage 1 </w:t>
      </w:r>
      <w:r w:rsidR="002D1279">
        <w:rPr>
          <w:rFonts w:cs="Arial"/>
        </w:rPr>
        <w:t xml:space="preserve">‘Inhoud </w:t>
      </w:r>
      <w:r w:rsidR="002826B4">
        <w:rPr>
          <w:rFonts w:cs="Arial"/>
        </w:rPr>
        <w:t>*.pro file’</w:t>
      </w:r>
    </w:p>
    <w:p w14:paraId="7442F00A" w14:textId="77777777" w:rsidR="00336197" w:rsidRDefault="00336197" w:rsidP="00336197">
      <w:pPr>
        <w:rPr>
          <w:rFonts w:cs="Arial"/>
        </w:rPr>
      </w:pPr>
    </w:p>
    <w:p w14:paraId="46FF93D0" w14:textId="77777777" w:rsidR="00336197" w:rsidRDefault="00336197" w:rsidP="00336197">
      <w:pPr>
        <w:rPr>
          <w:rFonts w:cs="Arial"/>
        </w:rPr>
      </w:pPr>
      <w:r>
        <w:rPr>
          <w:rFonts w:cs="Arial"/>
        </w:rPr>
        <w:t>De folder structuur is als volgt:</w:t>
      </w:r>
    </w:p>
    <w:p w14:paraId="55D666DB" w14:textId="77777777" w:rsidR="00336197" w:rsidRDefault="00336197" w:rsidP="00B142C8">
      <w:pPr>
        <w:pStyle w:val="Lijstalinea"/>
        <w:numPr>
          <w:ilvl w:val="0"/>
          <w:numId w:val="9"/>
        </w:numPr>
        <w:rPr>
          <w:rFonts w:cs="Arial"/>
        </w:rPr>
      </w:pPr>
      <w:r>
        <w:rPr>
          <w:rFonts w:cs="Arial"/>
        </w:rPr>
        <w:t>Tomato/</w:t>
      </w:r>
    </w:p>
    <w:p w14:paraId="1D34C6AA" w14:textId="5838B9B5" w:rsidR="00336197" w:rsidRDefault="002826B4" w:rsidP="00B142C8">
      <w:pPr>
        <w:pStyle w:val="Lijstalinea"/>
        <w:numPr>
          <w:ilvl w:val="1"/>
          <w:numId w:val="9"/>
        </w:numPr>
        <w:rPr>
          <w:rFonts w:cs="Arial"/>
        </w:rPr>
      </w:pPr>
      <w:r>
        <w:rPr>
          <w:rFonts w:cs="Arial"/>
        </w:rPr>
        <w:t>Software files.</w:t>
      </w:r>
    </w:p>
    <w:p w14:paraId="0CB618D7" w14:textId="77777777" w:rsidR="00336197" w:rsidRDefault="00336197" w:rsidP="00B142C8">
      <w:pPr>
        <w:pStyle w:val="Lijstalinea"/>
        <w:numPr>
          <w:ilvl w:val="1"/>
          <w:numId w:val="9"/>
        </w:numPr>
        <w:rPr>
          <w:rFonts w:cs="Arial"/>
        </w:rPr>
      </w:pPr>
      <w:r>
        <w:rPr>
          <w:rFonts w:cs="Arial"/>
        </w:rPr>
        <w:t>files/</w:t>
      </w:r>
    </w:p>
    <w:p w14:paraId="40E3A29B" w14:textId="77777777" w:rsidR="00336197" w:rsidRDefault="00336197" w:rsidP="00B142C8">
      <w:pPr>
        <w:pStyle w:val="Lijstalinea"/>
        <w:numPr>
          <w:ilvl w:val="2"/>
          <w:numId w:val="9"/>
        </w:numPr>
        <w:rPr>
          <w:rFonts w:cs="Arial"/>
        </w:rPr>
      </w:pPr>
      <w:r>
        <w:rPr>
          <w:rFonts w:cs="Arial"/>
        </w:rPr>
        <w:t>log/</w:t>
      </w:r>
    </w:p>
    <w:p w14:paraId="77E1FE7B" w14:textId="17818189" w:rsidR="00336197" w:rsidRDefault="002826B4" w:rsidP="00B142C8">
      <w:pPr>
        <w:pStyle w:val="Lijstalinea"/>
        <w:numPr>
          <w:ilvl w:val="3"/>
          <w:numId w:val="9"/>
        </w:numPr>
        <w:rPr>
          <w:rFonts w:cs="Arial"/>
        </w:rPr>
      </w:pPr>
      <w:r>
        <w:rPr>
          <w:rFonts w:cs="Arial"/>
        </w:rPr>
        <w:t>G</w:t>
      </w:r>
      <w:r w:rsidR="00336197">
        <w:rPr>
          <w:rFonts w:cs="Arial"/>
        </w:rPr>
        <w:t>egenereerde log files</w:t>
      </w:r>
      <w:r>
        <w:rPr>
          <w:rFonts w:cs="Arial"/>
        </w:rPr>
        <w:t>.</w:t>
      </w:r>
    </w:p>
    <w:p w14:paraId="33EC9D49" w14:textId="77777777" w:rsidR="00336197" w:rsidRDefault="00336197" w:rsidP="00B142C8">
      <w:pPr>
        <w:pStyle w:val="Lijstalinea"/>
        <w:numPr>
          <w:ilvl w:val="2"/>
          <w:numId w:val="9"/>
        </w:numPr>
        <w:rPr>
          <w:rFonts w:cs="Arial"/>
        </w:rPr>
      </w:pPr>
      <w:r>
        <w:rPr>
          <w:rFonts w:cs="Arial"/>
        </w:rPr>
        <w:t>Plants/</w:t>
      </w:r>
    </w:p>
    <w:p w14:paraId="175AC2E1" w14:textId="77777777" w:rsidR="00336197" w:rsidRDefault="00336197" w:rsidP="00B142C8">
      <w:pPr>
        <w:pStyle w:val="Lijstalinea"/>
        <w:numPr>
          <w:ilvl w:val="3"/>
          <w:numId w:val="9"/>
        </w:numPr>
        <w:rPr>
          <w:rFonts w:cs="Arial"/>
        </w:rPr>
      </w:pPr>
      <w:r>
        <w:rPr>
          <w:rFonts w:cs="Arial"/>
        </w:rPr>
        <w:t>activePlants.txt</w:t>
      </w:r>
    </w:p>
    <w:p w14:paraId="0FF2DE8C" w14:textId="77777777" w:rsidR="00336197" w:rsidRDefault="00336197" w:rsidP="00B142C8">
      <w:pPr>
        <w:pStyle w:val="Lijstalinea"/>
        <w:numPr>
          <w:ilvl w:val="3"/>
          <w:numId w:val="9"/>
        </w:numPr>
        <w:rPr>
          <w:rFonts w:cs="Arial"/>
        </w:rPr>
      </w:pPr>
      <w:r>
        <w:rPr>
          <w:rFonts w:cs="Arial"/>
        </w:rPr>
        <w:t>plants.csv</w:t>
      </w:r>
    </w:p>
    <w:p w14:paraId="7C4FB1D5" w14:textId="77777777" w:rsidR="00570671" w:rsidRDefault="00570671" w:rsidP="00B142C8">
      <w:pPr>
        <w:pStyle w:val="Lijstalinea"/>
        <w:numPr>
          <w:ilvl w:val="0"/>
          <w:numId w:val="9"/>
        </w:numPr>
        <w:rPr>
          <w:rFonts w:cs="Arial"/>
        </w:rPr>
      </w:pPr>
      <w:r>
        <w:rPr>
          <w:rFonts w:cs="Arial"/>
        </w:rPr>
        <w:t>Tomato_docs/</w:t>
      </w:r>
    </w:p>
    <w:p w14:paraId="72F7E5B4" w14:textId="10922453" w:rsidR="00570671" w:rsidRPr="002826B4" w:rsidRDefault="002826B4" w:rsidP="00B142C8">
      <w:pPr>
        <w:pStyle w:val="Lijstalinea"/>
        <w:numPr>
          <w:ilvl w:val="1"/>
          <w:numId w:val="9"/>
        </w:numPr>
        <w:rPr>
          <w:rFonts w:cs="Arial"/>
        </w:rPr>
      </w:pPr>
      <w:r>
        <w:rPr>
          <w:rFonts w:cs="Arial"/>
        </w:rPr>
        <w:t xml:space="preserve">De </w:t>
      </w:r>
      <w:r w:rsidR="00570671">
        <w:rPr>
          <w:rFonts w:cs="Arial"/>
        </w:rPr>
        <w:t>Doxygen files</w:t>
      </w:r>
      <w:r>
        <w:rPr>
          <w:rFonts w:cs="Arial"/>
        </w:rPr>
        <w:t xml:space="preserve"> nodig voor het generen van de software documentatie.</w:t>
      </w:r>
    </w:p>
    <w:p w14:paraId="3CF00290" w14:textId="77777777" w:rsidR="00175879" w:rsidRPr="00381F4A" w:rsidRDefault="00175879" w:rsidP="00D9079F">
      <w:pPr>
        <w:pStyle w:val="Lijstalinea"/>
        <w:rPr>
          <w:rFonts w:cs="Arial"/>
        </w:rPr>
      </w:pPr>
    </w:p>
    <w:p w14:paraId="0178DAD4" w14:textId="54478860" w:rsidR="00175879" w:rsidRDefault="00570671" w:rsidP="00570671">
      <w:pPr>
        <w:rPr>
          <w:rFonts w:cs="Arial"/>
        </w:rPr>
      </w:pPr>
      <w:r>
        <w:rPr>
          <w:rFonts w:cs="Arial"/>
        </w:rPr>
        <w:t>De volgende bekende bugs bestaan momenteel nog in dit project</w:t>
      </w:r>
      <w:r w:rsidR="00175879">
        <w:rPr>
          <w:rFonts w:cs="Arial"/>
        </w:rPr>
        <w:t>:</w:t>
      </w:r>
    </w:p>
    <w:p w14:paraId="37A8892B" w14:textId="7649EED6" w:rsidR="00175879" w:rsidRDefault="00311BE4" w:rsidP="00B142C8">
      <w:pPr>
        <w:pStyle w:val="Lijstalinea"/>
        <w:numPr>
          <w:ilvl w:val="0"/>
          <w:numId w:val="13"/>
        </w:numPr>
        <w:rPr>
          <w:rFonts w:cs="Arial"/>
        </w:rPr>
      </w:pPr>
      <w:r>
        <w:rPr>
          <w:rFonts w:cs="Arial"/>
        </w:rPr>
        <w:t xml:space="preserve">Er </w:t>
      </w:r>
      <w:r w:rsidR="00D96DC5">
        <w:rPr>
          <w:rFonts w:cs="Arial"/>
        </w:rPr>
        <w:t>wordt</w:t>
      </w:r>
      <w:r>
        <w:rPr>
          <w:rFonts w:cs="Arial"/>
        </w:rPr>
        <w:t xml:space="preserve"> momenteel niet gecontroleerd op karakters die niet functioneren in een .csv best tijdens de invoer van de plant naam.</w:t>
      </w:r>
    </w:p>
    <w:p w14:paraId="53083343" w14:textId="10031374" w:rsidR="006F3303" w:rsidRPr="00381F4A" w:rsidRDefault="006F3303" w:rsidP="00B142C8">
      <w:pPr>
        <w:pStyle w:val="Lijstalinea"/>
        <w:numPr>
          <w:ilvl w:val="0"/>
          <w:numId w:val="13"/>
        </w:numPr>
        <w:rPr>
          <w:rFonts w:cs="Arial"/>
        </w:rPr>
      </w:pPr>
      <w:r>
        <w:rPr>
          <w:rFonts w:cs="Arial"/>
        </w:rPr>
        <w:t>Wanneer er een systeem error voorkomt kan de software hier niet zelf van herstellen.</w:t>
      </w:r>
    </w:p>
    <w:p w14:paraId="015BD1FB" w14:textId="77777777" w:rsidR="00175879" w:rsidRDefault="00175879" w:rsidP="00175879">
      <w:pPr>
        <w:rPr>
          <w:rFonts w:cs="Arial"/>
        </w:rPr>
      </w:pPr>
    </w:p>
    <w:p w14:paraId="729E1C87" w14:textId="77777777" w:rsidR="00175879" w:rsidRPr="00570671" w:rsidRDefault="00175879" w:rsidP="00570671">
      <w:pPr>
        <w:rPr>
          <w:rFonts w:cs="Arial"/>
        </w:rPr>
      </w:pPr>
    </w:p>
    <w:p w14:paraId="3A025484" w14:textId="5E9F19FD" w:rsidR="00175879" w:rsidRDefault="00175879" w:rsidP="00D9079F">
      <w:pPr>
        <w:rPr>
          <w:rFonts w:cs="Arial"/>
        </w:rPr>
        <w:sectPr w:rsidR="00175879" w:rsidSect="001748C3">
          <w:footerReference w:type="even" r:id="rId15"/>
          <w:footerReference w:type="default" r:id="rId16"/>
          <w:endnotePr>
            <w:numFmt w:val="decimal"/>
          </w:endnotePr>
          <w:type w:val="continuous"/>
          <w:pgSz w:w="11906" w:h="16838"/>
          <w:pgMar w:top="1440" w:right="1134" w:bottom="1440" w:left="1440" w:header="1440" w:footer="1191" w:gutter="0"/>
          <w:cols w:space="708"/>
          <w:noEndnote/>
          <w:titlePg/>
          <w:docGrid w:linePitch="326"/>
        </w:sectPr>
      </w:pPr>
    </w:p>
    <w:p w14:paraId="1363E19A" w14:textId="77777777" w:rsidR="00E46A1C" w:rsidRPr="00DD1560" w:rsidRDefault="00525F00" w:rsidP="00E36042">
      <w:pPr>
        <w:pStyle w:val="Kop2"/>
        <w:tabs>
          <w:tab w:val="num" w:pos="851"/>
        </w:tabs>
        <w:ind w:left="567" w:hanging="567"/>
        <w:rPr>
          <w:rFonts w:cs="Arial"/>
        </w:rPr>
      </w:pPr>
      <w:bookmarkStart w:id="26" w:name="_Toc30968852"/>
      <w:r>
        <w:rPr>
          <w:rFonts w:cs="Arial"/>
        </w:rPr>
        <w:t>Acceptatiet</w:t>
      </w:r>
      <w:r w:rsidR="005F436F">
        <w:rPr>
          <w:rFonts w:cs="Arial"/>
        </w:rPr>
        <w:t>esten</w:t>
      </w:r>
      <w:bookmarkEnd w:id="26"/>
    </w:p>
    <w:p w14:paraId="79D27AC1" w14:textId="58FAA425" w:rsidR="0076172B" w:rsidRDefault="0076172B" w:rsidP="007734CC">
      <w:pPr>
        <w:rPr>
          <w:rFonts w:cs="Arial"/>
        </w:rPr>
      </w:pPr>
    </w:p>
    <w:p w14:paraId="17DD8255" w14:textId="3F4F1A81" w:rsidR="00C1434C" w:rsidRDefault="00543D60" w:rsidP="005F436F">
      <w:pPr>
        <w:rPr>
          <w:rFonts w:cs="Arial"/>
        </w:rPr>
      </w:pPr>
      <w:r>
        <w:rPr>
          <w:rFonts w:cs="Arial"/>
        </w:rPr>
        <w:t xml:space="preserve">Met </w:t>
      </w:r>
      <w:r w:rsidR="001748C3">
        <w:rPr>
          <w:rFonts w:cs="Arial"/>
        </w:rPr>
        <w:t>de acceptatietesten is</w:t>
      </w:r>
      <w:r>
        <w:rPr>
          <w:rFonts w:cs="Arial"/>
        </w:rPr>
        <w:t xml:space="preserve"> gecontroleerd of de geproduceerde software functioneert zoals in dit document beschreven.</w:t>
      </w:r>
      <w:r w:rsidR="00526840">
        <w:rPr>
          <w:rFonts w:cs="Arial"/>
        </w:rPr>
        <w:t xml:space="preserve"> </w:t>
      </w:r>
      <w:r w:rsidR="000C2748">
        <w:rPr>
          <w:rFonts w:cs="Arial"/>
        </w:rPr>
        <w:t xml:space="preserve">De </w:t>
      </w:r>
      <w:r>
        <w:rPr>
          <w:rFonts w:cs="Arial"/>
        </w:rPr>
        <w:t>hieronder staan</w:t>
      </w:r>
      <w:r w:rsidR="00526840">
        <w:rPr>
          <w:rFonts w:cs="Arial"/>
        </w:rPr>
        <w:t xml:space="preserve"> </w:t>
      </w:r>
      <w:r>
        <w:rPr>
          <w:rFonts w:cs="Arial"/>
        </w:rPr>
        <w:t>de</w:t>
      </w:r>
      <w:r w:rsidR="000C2748">
        <w:rPr>
          <w:rFonts w:cs="Arial"/>
        </w:rPr>
        <w:t xml:space="preserve"> testen </w:t>
      </w:r>
      <w:r w:rsidR="00526840">
        <w:rPr>
          <w:rFonts w:cs="Arial"/>
        </w:rPr>
        <w:t xml:space="preserve">in volgorde zoals ze </w:t>
      </w:r>
      <w:r w:rsidR="000C2748">
        <w:rPr>
          <w:rFonts w:cs="Arial"/>
        </w:rPr>
        <w:t xml:space="preserve">zijn </w:t>
      </w:r>
      <w:r w:rsidR="00C1434C">
        <w:rPr>
          <w:rFonts w:cs="Arial"/>
        </w:rPr>
        <w:t xml:space="preserve">uitgevoerd in QT Creator </w:t>
      </w:r>
      <w:r>
        <w:rPr>
          <w:rFonts w:cs="Arial"/>
        </w:rPr>
        <w:t>4.10.0. Deze testen zijn uitgevoerd door Alwin Rodewijk</w:t>
      </w:r>
      <w:r w:rsidR="001748C3">
        <w:rPr>
          <w:rFonts w:cs="Arial"/>
        </w:rPr>
        <w:t xml:space="preserve"> op 25-01-2020</w:t>
      </w:r>
      <w:r>
        <w:rPr>
          <w:rFonts w:cs="Arial"/>
        </w:rPr>
        <w:t>.</w:t>
      </w:r>
      <w:r w:rsidR="00C1434C">
        <w:rPr>
          <w:rFonts w:cs="Arial"/>
        </w:rPr>
        <w:t xml:space="preserve"> </w:t>
      </w:r>
    </w:p>
    <w:p w14:paraId="1ABC2598" w14:textId="37607C8C" w:rsidR="000C2748" w:rsidRDefault="000C2748" w:rsidP="005F436F">
      <w:pPr>
        <w:rPr>
          <w:rFonts w:cs="Arial"/>
        </w:rPr>
      </w:pPr>
    </w:p>
    <w:p w14:paraId="67B187E1" w14:textId="6B79350F" w:rsidR="001748C3" w:rsidRDefault="002D1279" w:rsidP="001748C3">
      <w:pPr>
        <w:rPr>
          <w:rFonts w:cs="Arial"/>
        </w:rPr>
      </w:pPr>
      <w:r>
        <w:rPr>
          <w:rFonts w:cs="Arial"/>
        </w:rPr>
        <w:t xml:space="preserve">In bijlage 2 ‘Acceptatietesten’ zijn de resultaten van de acceptatietesten te vinden. Met </w:t>
      </w:r>
      <w:r w:rsidR="00D96DC5">
        <w:rPr>
          <w:rFonts w:cs="Arial"/>
        </w:rPr>
        <w:t>deze resultaten</w:t>
      </w:r>
      <w:r w:rsidR="001748C3">
        <w:rPr>
          <w:rFonts w:cs="Arial"/>
        </w:rPr>
        <w:t xml:space="preserve"> </w:t>
      </w:r>
      <w:r>
        <w:rPr>
          <w:rFonts w:cs="Arial"/>
        </w:rPr>
        <w:t xml:space="preserve">wordt </w:t>
      </w:r>
      <w:r w:rsidR="001748C3">
        <w:rPr>
          <w:rFonts w:cs="Arial"/>
        </w:rPr>
        <w:t xml:space="preserve">bevestigen dat de software voldoet aan de eisen opgesteld in ‘2.2 Technische eisen’. </w:t>
      </w:r>
    </w:p>
    <w:p w14:paraId="20B6B24F" w14:textId="77777777" w:rsidR="001748C3" w:rsidRDefault="001748C3" w:rsidP="001748C3">
      <w:pPr>
        <w:rPr>
          <w:rFonts w:cs="Arial"/>
        </w:rPr>
      </w:pPr>
      <w:r>
        <w:rPr>
          <w:rFonts w:cs="Arial"/>
        </w:rPr>
        <w:t>De volgende punten moeten ook getest worden om de software te verbeteren:</w:t>
      </w:r>
    </w:p>
    <w:p w14:paraId="1BE345EF" w14:textId="0A0B9BF1" w:rsidR="001748C3" w:rsidRDefault="001748C3" w:rsidP="00B142C8">
      <w:pPr>
        <w:pStyle w:val="Lijstalinea"/>
        <w:numPr>
          <w:ilvl w:val="0"/>
          <w:numId w:val="14"/>
        </w:numPr>
        <w:rPr>
          <w:rFonts w:cs="Arial"/>
        </w:rPr>
      </w:pPr>
      <w:r w:rsidRPr="006F3303">
        <w:rPr>
          <w:rFonts w:cs="Arial"/>
        </w:rPr>
        <w:t xml:space="preserve">Er moet worden getest </w:t>
      </w:r>
      <w:r w:rsidR="00644B4C">
        <w:rPr>
          <w:rFonts w:cs="Arial"/>
        </w:rPr>
        <w:t>met welke karakter het csv formaat om kan gaan.</w:t>
      </w:r>
    </w:p>
    <w:p w14:paraId="6F9735A6" w14:textId="0EDE06D0" w:rsidR="002D1279" w:rsidRDefault="00644B4C" w:rsidP="00B142C8">
      <w:pPr>
        <w:pStyle w:val="Lijstalinea"/>
        <w:numPr>
          <w:ilvl w:val="0"/>
          <w:numId w:val="14"/>
        </w:numPr>
        <w:rPr>
          <w:rFonts w:cs="Arial"/>
        </w:rPr>
      </w:pPr>
      <w:r>
        <w:rPr>
          <w:rFonts w:cs="Arial"/>
        </w:rPr>
        <w:t xml:space="preserve">Er moet worden getest of de maximum waarde van de </w:t>
      </w:r>
      <w:r w:rsidR="002D1279">
        <w:rPr>
          <w:rFonts w:cs="Arial"/>
        </w:rPr>
        <w:t>gebruikte variabelen</w:t>
      </w:r>
      <w:r>
        <w:rPr>
          <w:rFonts w:cs="Arial"/>
        </w:rPr>
        <w:t xml:space="preserve"> </w:t>
      </w:r>
      <w:r w:rsidR="002D1279">
        <w:rPr>
          <w:rFonts w:cs="Arial"/>
        </w:rPr>
        <w:t>kan worden overschreden.</w:t>
      </w:r>
    </w:p>
    <w:p w14:paraId="1BD5F693" w14:textId="7AF50E2E" w:rsidR="005F436F" w:rsidRPr="002D1279" w:rsidRDefault="002D1279" w:rsidP="002D1279">
      <w:pPr>
        <w:widowControl/>
        <w:jc w:val="left"/>
        <w:rPr>
          <w:rFonts w:cs="Arial"/>
        </w:rPr>
      </w:pPr>
      <w:r>
        <w:rPr>
          <w:rFonts w:cs="Arial"/>
        </w:rPr>
        <w:br w:type="page"/>
      </w:r>
    </w:p>
    <w:p w14:paraId="507FEF8D" w14:textId="77777777" w:rsidR="002D1279" w:rsidRPr="00DD1560" w:rsidRDefault="002D1279" w:rsidP="002D1279">
      <w:pPr>
        <w:pStyle w:val="Kop1"/>
        <w:tabs>
          <w:tab w:val="num" w:pos="851"/>
        </w:tabs>
        <w:rPr>
          <w:rFonts w:cs="Arial"/>
        </w:rPr>
      </w:pPr>
      <w:bookmarkStart w:id="27" w:name="_Toc30968853"/>
      <w:bookmarkEnd w:id="7"/>
      <w:bookmarkEnd w:id="8"/>
      <w:bookmarkEnd w:id="9"/>
      <w:r w:rsidRPr="00DD1560">
        <w:rPr>
          <w:rFonts w:cs="Arial"/>
        </w:rPr>
        <w:lastRenderedPageBreak/>
        <w:t>E</w:t>
      </w:r>
      <w:r>
        <w:rPr>
          <w:rFonts w:cs="Arial"/>
        </w:rPr>
        <w:t>indresultaat en aanbevelingen</w:t>
      </w:r>
      <w:bookmarkEnd w:id="27"/>
    </w:p>
    <w:p w14:paraId="5715CB70" w14:textId="77777777" w:rsidR="002D1279" w:rsidRPr="00DD1560" w:rsidRDefault="002D1279" w:rsidP="002D1279">
      <w:pPr>
        <w:pStyle w:val="Koptekst"/>
        <w:tabs>
          <w:tab w:val="clear" w:pos="4536"/>
          <w:tab w:val="clear" w:pos="9072"/>
        </w:tabs>
        <w:rPr>
          <w:rFonts w:cs="Arial"/>
        </w:rPr>
      </w:pPr>
    </w:p>
    <w:p w14:paraId="7A2A7202" w14:textId="77777777" w:rsidR="002D1279" w:rsidRPr="00DD1560" w:rsidRDefault="002D1279" w:rsidP="002D1279">
      <w:pPr>
        <w:pStyle w:val="Koptekst"/>
        <w:tabs>
          <w:tab w:val="clear" w:pos="4536"/>
          <w:tab w:val="clear" w:pos="9072"/>
        </w:tabs>
        <w:rPr>
          <w:rFonts w:cs="Arial"/>
        </w:rPr>
      </w:pPr>
      <w:r w:rsidRPr="00DD1560">
        <w:rPr>
          <w:rFonts w:cs="Arial"/>
        </w:rPr>
        <w:t xml:space="preserve">Dit hoofdstuk </w:t>
      </w:r>
      <w:r>
        <w:rPr>
          <w:rFonts w:cs="Arial"/>
        </w:rPr>
        <w:t>omschrijft het resultaat van dit project. Er wordt ingegaan op het volledige proces vanaf het opstellen van de eisen tot de realisatie. Daarna worden aanbevelingen gedaan voor toekomstige ontwikkelingen van dit project.</w:t>
      </w:r>
    </w:p>
    <w:p w14:paraId="4964AD43" w14:textId="77777777" w:rsidR="002D1279" w:rsidRPr="00DD1560" w:rsidRDefault="002D1279" w:rsidP="002D1279">
      <w:pPr>
        <w:pStyle w:val="Koptekst"/>
        <w:tabs>
          <w:tab w:val="clear" w:pos="4536"/>
          <w:tab w:val="clear" w:pos="9072"/>
        </w:tabs>
        <w:rPr>
          <w:rFonts w:cs="Arial"/>
        </w:rPr>
      </w:pPr>
    </w:p>
    <w:p w14:paraId="3657CAF7" w14:textId="77777777" w:rsidR="002D1279" w:rsidRPr="00DD1560" w:rsidRDefault="002D1279" w:rsidP="002D1279">
      <w:pPr>
        <w:pStyle w:val="Koptekst"/>
        <w:tabs>
          <w:tab w:val="clear" w:pos="4536"/>
          <w:tab w:val="clear" w:pos="9072"/>
        </w:tabs>
        <w:rPr>
          <w:rFonts w:cs="Arial"/>
        </w:rPr>
      </w:pPr>
    </w:p>
    <w:p w14:paraId="61124796" w14:textId="77777777" w:rsidR="002D1279" w:rsidRPr="00DD1560" w:rsidRDefault="002D1279" w:rsidP="002D1279">
      <w:pPr>
        <w:pStyle w:val="Kop2"/>
        <w:tabs>
          <w:tab w:val="num" w:pos="851"/>
        </w:tabs>
        <w:ind w:left="567" w:hanging="567"/>
        <w:rPr>
          <w:rFonts w:cs="Arial"/>
        </w:rPr>
      </w:pPr>
      <w:bookmarkStart w:id="28" w:name="_Toc30968854"/>
      <w:r w:rsidRPr="00DD1560">
        <w:rPr>
          <w:rFonts w:cs="Arial"/>
        </w:rPr>
        <w:t>Eind</w:t>
      </w:r>
      <w:r>
        <w:rPr>
          <w:rFonts w:cs="Arial"/>
        </w:rPr>
        <w:t>resultaat</w:t>
      </w:r>
      <w:bookmarkEnd w:id="28"/>
    </w:p>
    <w:p w14:paraId="155127E0" w14:textId="77777777" w:rsidR="002D1279" w:rsidRDefault="002D1279" w:rsidP="002D1279">
      <w:pPr>
        <w:pStyle w:val="Koptekst"/>
        <w:tabs>
          <w:tab w:val="clear" w:pos="4536"/>
          <w:tab w:val="clear" w:pos="9072"/>
        </w:tabs>
        <w:rPr>
          <w:rFonts w:cs="Arial"/>
        </w:rPr>
      </w:pPr>
      <w:r>
        <w:rPr>
          <w:rFonts w:cs="Arial"/>
        </w:rPr>
        <w:t>De software functioneert correct, wordt geconcludeerd op basis van de uitgevoerde acceptatie testen. Er kan volledig automatisch voor een plant verzorgd worden volgens gedefinieerde parameters. Er wordt water passend gegeven. Het licht wordt correct aan of uit gezet. En de verwarming wordt respectievelijk aan of uit gezet wanneer de temperatuur moet worden aangepast.</w:t>
      </w:r>
    </w:p>
    <w:p w14:paraId="657382CE" w14:textId="77777777" w:rsidR="002D1279" w:rsidRDefault="002D1279" w:rsidP="002D1279">
      <w:pPr>
        <w:pStyle w:val="Koptekst"/>
        <w:tabs>
          <w:tab w:val="clear" w:pos="4536"/>
          <w:tab w:val="clear" w:pos="9072"/>
        </w:tabs>
        <w:rPr>
          <w:rFonts w:cs="Arial"/>
        </w:rPr>
      </w:pPr>
    </w:p>
    <w:p w14:paraId="1B6E0F26" w14:textId="77777777" w:rsidR="002D1279" w:rsidRDefault="002D1279" w:rsidP="002D1279">
      <w:pPr>
        <w:pStyle w:val="Kop2"/>
        <w:tabs>
          <w:tab w:val="num" w:pos="851"/>
        </w:tabs>
        <w:ind w:left="567" w:hanging="567"/>
        <w:rPr>
          <w:rFonts w:cs="Arial"/>
        </w:rPr>
      </w:pPr>
      <w:bookmarkStart w:id="29" w:name="_Toc30968855"/>
      <w:r>
        <w:rPr>
          <w:rFonts w:cs="Arial"/>
        </w:rPr>
        <w:t>Aanbevelingen</w:t>
      </w:r>
      <w:bookmarkEnd w:id="29"/>
    </w:p>
    <w:p w14:paraId="6847F760" w14:textId="77777777" w:rsidR="002D1279" w:rsidRDefault="002D1279" w:rsidP="002D1279">
      <w:pPr>
        <w:pStyle w:val="Koptekst"/>
        <w:tabs>
          <w:tab w:val="clear" w:pos="4536"/>
          <w:tab w:val="clear" w:pos="9072"/>
        </w:tabs>
        <w:rPr>
          <w:rFonts w:cs="Arial"/>
        </w:rPr>
      </w:pPr>
      <w:r>
        <w:rPr>
          <w:rFonts w:cs="Arial"/>
        </w:rPr>
        <w:t>Om de software beter te laten functioneren zijn de volgende aanbevelingen gedaan:</w:t>
      </w:r>
    </w:p>
    <w:p w14:paraId="7BC0C3FA" w14:textId="29F4822D" w:rsidR="002D1279" w:rsidRDefault="002D1279" w:rsidP="00B142C8">
      <w:pPr>
        <w:pStyle w:val="Koptekst"/>
        <w:numPr>
          <w:ilvl w:val="0"/>
          <w:numId w:val="15"/>
        </w:numPr>
        <w:tabs>
          <w:tab w:val="clear" w:pos="4536"/>
          <w:tab w:val="clear" w:pos="9072"/>
        </w:tabs>
        <w:rPr>
          <w:rFonts w:cs="Arial"/>
        </w:rPr>
      </w:pPr>
      <w:r>
        <w:rPr>
          <w:rFonts w:cs="Arial"/>
        </w:rPr>
        <w:t xml:space="preserve">Momenteel wordt er niet gereageerd op </w:t>
      </w:r>
      <w:r>
        <w:rPr>
          <w:rFonts w:cs="Arial"/>
          <w:i/>
          <w:iCs/>
        </w:rPr>
        <w:t>events</w:t>
      </w:r>
      <w:r>
        <w:rPr>
          <w:rFonts w:cs="Arial"/>
        </w:rPr>
        <w:t xml:space="preserve"> in </w:t>
      </w:r>
      <w:r w:rsidR="00FB36A8">
        <w:rPr>
          <w:rFonts w:cs="Arial"/>
        </w:rPr>
        <w:t>de</w:t>
      </w:r>
      <w:r>
        <w:rPr>
          <w:rFonts w:cs="Arial"/>
        </w:rPr>
        <w:t xml:space="preserve"> </w:t>
      </w:r>
      <w:r>
        <w:rPr>
          <w:rFonts w:cs="Arial"/>
          <w:i/>
          <w:iCs/>
        </w:rPr>
        <w:t>service mode</w:t>
      </w:r>
      <w:r>
        <w:rPr>
          <w:rFonts w:cs="Arial"/>
        </w:rPr>
        <w:t xml:space="preserve">. </w:t>
      </w:r>
      <w:r w:rsidR="00FB36A8">
        <w:rPr>
          <w:rFonts w:cs="Arial"/>
        </w:rPr>
        <w:t xml:space="preserve">Omdat de handbediening in de </w:t>
      </w:r>
      <w:r w:rsidR="00FB36A8">
        <w:rPr>
          <w:rFonts w:cs="Arial"/>
          <w:i/>
          <w:iCs/>
        </w:rPr>
        <w:t>service mode</w:t>
      </w:r>
      <w:r w:rsidR="00FB36A8">
        <w:rPr>
          <w:rFonts w:cs="Arial"/>
        </w:rPr>
        <w:t xml:space="preserve"> </w:t>
      </w:r>
      <w:r w:rsidR="00D96DC5">
        <w:rPr>
          <w:rFonts w:cs="Arial"/>
        </w:rPr>
        <w:t>wordt</w:t>
      </w:r>
      <w:r w:rsidR="00FB36A8">
        <w:rPr>
          <w:rFonts w:cs="Arial"/>
        </w:rPr>
        <w:t xml:space="preserve"> gebruikt kan er niet worden gereageerd op deze </w:t>
      </w:r>
      <w:r w:rsidR="00FB36A8">
        <w:rPr>
          <w:rFonts w:cs="Arial"/>
          <w:i/>
          <w:iCs/>
        </w:rPr>
        <w:t>events</w:t>
      </w:r>
      <w:r w:rsidR="00FB36A8">
        <w:rPr>
          <w:rFonts w:cs="Arial"/>
        </w:rPr>
        <w:t xml:space="preserve">. Er moeten meldingen worden weergegeven wanneer een </w:t>
      </w:r>
      <w:r w:rsidR="00FB36A8">
        <w:rPr>
          <w:rFonts w:cs="Arial"/>
          <w:i/>
          <w:iCs/>
        </w:rPr>
        <w:t>event</w:t>
      </w:r>
      <w:r w:rsidR="00FB36A8">
        <w:rPr>
          <w:rFonts w:cs="Arial"/>
        </w:rPr>
        <w:t xml:space="preserve"> </w:t>
      </w:r>
      <w:r w:rsidR="00D96DC5">
        <w:rPr>
          <w:rFonts w:cs="Arial"/>
        </w:rPr>
        <w:t>wordt</w:t>
      </w:r>
      <w:r w:rsidR="00FB36A8">
        <w:rPr>
          <w:rFonts w:cs="Arial"/>
        </w:rPr>
        <w:t xml:space="preserve"> </w:t>
      </w:r>
      <w:r w:rsidR="00D96DC5">
        <w:rPr>
          <w:rFonts w:cs="Arial"/>
        </w:rPr>
        <w:t>gegenereerd</w:t>
      </w:r>
      <w:r w:rsidR="00FB36A8">
        <w:rPr>
          <w:rFonts w:cs="Arial"/>
        </w:rPr>
        <w:t>.</w:t>
      </w:r>
    </w:p>
    <w:p w14:paraId="4AC82E08" w14:textId="084D5B76" w:rsidR="002D1279" w:rsidRDefault="002D1279" w:rsidP="00B142C8">
      <w:pPr>
        <w:pStyle w:val="Koptekst"/>
        <w:numPr>
          <w:ilvl w:val="0"/>
          <w:numId w:val="15"/>
        </w:numPr>
        <w:tabs>
          <w:tab w:val="clear" w:pos="4536"/>
          <w:tab w:val="clear" w:pos="9072"/>
        </w:tabs>
        <w:rPr>
          <w:rFonts w:cs="Arial"/>
        </w:rPr>
      </w:pPr>
      <w:r>
        <w:rPr>
          <w:rFonts w:cs="Arial"/>
        </w:rPr>
        <w:t xml:space="preserve">Er moeten foutmeldingen worden gegenereerd wanneer er vanuit de </w:t>
      </w:r>
      <w:r>
        <w:rPr>
          <w:rFonts w:cs="Arial"/>
          <w:i/>
          <w:iCs/>
        </w:rPr>
        <w:t>hardware layer</w:t>
      </w:r>
      <w:r>
        <w:rPr>
          <w:rFonts w:cs="Arial"/>
        </w:rPr>
        <w:t xml:space="preserve"> onverwachte waardes worden geleverd.</w:t>
      </w:r>
    </w:p>
    <w:p w14:paraId="7C9AB927" w14:textId="77777777" w:rsidR="002D1279" w:rsidRDefault="002D1279" w:rsidP="00B142C8">
      <w:pPr>
        <w:pStyle w:val="Koptekst"/>
        <w:numPr>
          <w:ilvl w:val="0"/>
          <w:numId w:val="15"/>
        </w:numPr>
        <w:tabs>
          <w:tab w:val="clear" w:pos="4536"/>
          <w:tab w:val="clear" w:pos="9072"/>
        </w:tabs>
        <w:rPr>
          <w:rFonts w:cs="Arial"/>
        </w:rPr>
      </w:pPr>
      <w:r w:rsidRPr="00C828AB">
        <w:rPr>
          <w:rFonts w:cs="Arial"/>
        </w:rPr>
        <w:t xml:space="preserve">Er moet worden gecontroleerd of er verboden karakters zijn bij het invoeren van de plant naam. Het csv formaat zal hierbij </w:t>
      </w:r>
      <w:r>
        <w:rPr>
          <w:rFonts w:cs="Arial"/>
        </w:rPr>
        <w:t xml:space="preserve">mogelijk een </w:t>
      </w:r>
      <w:r w:rsidRPr="00C828AB">
        <w:rPr>
          <w:rFonts w:cs="Arial"/>
        </w:rPr>
        <w:t>beperkende factor zijn.</w:t>
      </w:r>
    </w:p>
    <w:p w14:paraId="56BDFB9C" w14:textId="77777777" w:rsidR="002D1279" w:rsidRPr="00C828AB" w:rsidRDefault="002D1279" w:rsidP="00B142C8">
      <w:pPr>
        <w:pStyle w:val="Koptekst"/>
        <w:numPr>
          <w:ilvl w:val="0"/>
          <w:numId w:val="15"/>
        </w:numPr>
        <w:tabs>
          <w:tab w:val="clear" w:pos="4536"/>
          <w:tab w:val="clear" w:pos="9072"/>
        </w:tabs>
        <w:rPr>
          <w:rFonts w:cs="Arial"/>
        </w:rPr>
      </w:pPr>
      <w:r>
        <w:rPr>
          <w:rFonts w:cs="Arial"/>
        </w:rPr>
        <w:t xml:space="preserve">Het systeem moet, wanneer het opnieuw opstart, in dezelfde staat verkeren als wanneer hij voor het laatst aanstond. Hiervoor moeten, naast de actieve plant, de huidige waardes van de subsystemen worden opgeslagen. </w:t>
      </w:r>
    </w:p>
    <w:p w14:paraId="516A85FC" w14:textId="77777777" w:rsidR="002D1279" w:rsidRDefault="002D1279" w:rsidP="00B142C8">
      <w:pPr>
        <w:pStyle w:val="Koptekst"/>
        <w:numPr>
          <w:ilvl w:val="0"/>
          <w:numId w:val="15"/>
        </w:numPr>
        <w:tabs>
          <w:tab w:val="clear" w:pos="4536"/>
          <w:tab w:val="clear" w:pos="9072"/>
        </w:tabs>
        <w:rPr>
          <w:rFonts w:cs="Arial"/>
        </w:rPr>
      </w:pPr>
      <w:r>
        <w:rPr>
          <w:rFonts w:cs="Arial"/>
        </w:rPr>
        <w:t>Wanneer een actie een vervolg input nodig heeft (denk bijvoorbeeld aan ‘</w:t>
      </w:r>
      <w:r>
        <w:rPr>
          <w:rFonts w:cs="Arial"/>
          <w:i/>
          <w:iCs/>
        </w:rPr>
        <w:t>time</w:t>
      </w:r>
      <w:r>
        <w:rPr>
          <w:rFonts w:cs="Arial"/>
        </w:rPr>
        <w:t>’ en ‘</w:t>
      </w:r>
      <w:r>
        <w:rPr>
          <w:rFonts w:cs="Arial"/>
          <w:i/>
          <w:iCs/>
        </w:rPr>
        <w:t>add</w:t>
      </w:r>
      <w:r>
        <w:rPr>
          <w:rFonts w:cs="Arial"/>
        </w:rPr>
        <w:t>’) moet het mogelijk zijn om deze vraag/actie te annuleren. Hiervoor is een nieuwe actie vereist.</w:t>
      </w:r>
    </w:p>
    <w:p w14:paraId="7EA2E71D" w14:textId="4A1B6B1D" w:rsidR="002D1279" w:rsidRPr="00DD1560" w:rsidRDefault="002D1279" w:rsidP="00B142C8">
      <w:pPr>
        <w:pStyle w:val="Koptekst"/>
        <w:numPr>
          <w:ilvl w:val="0"/>
          <w:numId w:val="15"/>
        </w:numPr>
        <w:tabs>
          <w:tab w:val="clear" w:pos="4536"/>
          <w:tab w:val="clear" w:pos="9072"/>
        </w:tabs>
        <w:rPr>
          <w:rFonts w:cs="Arial"/>
        </w:rPr>
      </w:pPr>
      <w:r>
        <w:rPr>
          <w:rFonts w:cs="Arial"/>
        </w:rPr>
        <w:t xml:space="preserve">Het controleren van de acties moet verbeterd worden, omdat het momenteel foutgevoelig is. Dit kan gedaan worden </w:t>
      </w:r>
      <w:r w:rsidR="00D96DC5">
        <w:rPr>
          <w:rFonts w:cs="Arial"/>
        </w:rPr>
        <w:t>m</w:t>
      </w:r>
      <w:bookmarkStart w:id="30" w:name="_GoBack"/>
      <w:bookmarkEnd w:id="30"/>
      <w:r>
        <w:rPr>
          <w:rFonts w:cs="Arial"/>
        </w:rPr>
        <w:t xml:space="preserve">et behulp van een </w:t>
      </w:r>
      <w:r>
        <w:rPr>
          <w:rFonts w:cs="Arial"/>
          <w:i/>
          <w:iCs/>
        </w:rPr>
        <w:t>hash table</w:t>
      </w:r>
      <w:r>
        <w:rPr>
          <w:rFonts w:cs="Arial"/>
        </w:rPr>
        <w:t xml:space="preserve"> of </w:t>
      </w:r>
      <w:r>
        <w:rPr>
          <w:rFonts w:cs="Arial"/>
          <w:i/>
          <w:iCs/>
        </w:rPr>
        <w:t>dictionary</w:t>
      </w:r>
      <w:r>
        <w:rPr>
          <w:rFonts w:cs="Arial"/>
        </w:rPr>
        <w:t>.</w:t>
      </w:r>
    </w:p>
    <w:p w14:paraId="4A894A2E" w14:textId="77777777" w:rsidR="002D1279" w:rsidRPr="00DD1560" w:rsidRDefault="002D1279" w:rsidP="00B142C8">
      <w:pPr>
        <w:pStyle w:val="Koptekst"/>
        <w:numPr>
          <w:ilvl w:val="0"/>
          <w:numId w:val="15"/>
        </w:numPr>
        <w:tabs>
          <w:tab w:val="clear" w:pos="4536"/>
          <w:tab w:val="clear" w:pos="9072"/>
        </w:tabs>
        <w:rPr>
          <w:rFonts w:cs="Arial"/>
        </w:rPr>
      </w:pPr>
      <w:r>
        <w:rPr>
          <w:rFonts w:cs="Arial"/>
        </w:rPr>
        <w:t xml:space="preserve">De systeem informatie moet worden ververst terwijl de tekst in het </w:t>
      </w:r>
      <w:r>
        <w:rPr>
          <w:rFonts w:cs="Arial"/>
          <w:i/>
          <w:iCs/>
        </w:rPr>
        <w:t>terminal window</w:t>
      </w:r>
      <w:r>
        <w:rPr>
          <w:rFonts w:cs="Arial"/>
        </w:rPr>
        <w:t xml:space="preserve"> blijft staan.</w:t>
      </w:r>
    </w:p>
    <w:p w14:paraId="6EC9B141" w14:textId="5FAB4FC0" w:rsidR="00002C44" w:rsidRPr="00765B26" w:rsidRDefault="00570671">
      <w:pPr>
        <w:widowControl/>
        <w:jc w:val="left"/>
        <w:rPr>
          <w:rFonts w:cs="Arial"/>
        </w:rPr>
      </w:pPr>
      <w:r>
        <w:rPr>
          <w:rFonts w:cs="Arial"/>
        </w:rPr>
        <w:br w:type="page"/>
      </w:r>
    </w:p>
    <w:p w14:paraId="45496877" w14:textId="41D8D246" w:rsidR="00002C44" w:rsidRDefault="00002C44" w:rsidP="00002C44">
      <w:pPr>
        <w:pStyle w:val="Kop1"/>
        <w:numPr>
          <w:ilvl w:val="0"/>
          <w:numId w:val="0"/>
        </w:numPr>
        <w:ind w:left="360"/>
      </w:pPr>
      <w:bookmarkStart w:id="31" w:name="_Toc30968856"/>
      <w:r>
        <w:lastRenderedPageBreak/>
        <w:t xml:space="preserve">Bijlage </w:t>
      </w:r>
      <w:r w:rsidR="00765B26">
        <w:t>1</w:t>
      </w:r>
      <w:r>
        <w:t xml:space="preserve"> – Inhoud *.pro file</w:t>
      </w:r>
      <w:bookmarkEnd w:id="31"/>
    </w:p>
    <w:p w14:paraId="4F742FA1" w14:textId="77777777" w:rsidR="00002C44" w:rsidRPr="00570671" w:rsidRDefault="00002C44" w:rsidP="00002C44">
      <w:pPr>
        <w:rPr>
          <w:rFonts w:cs="Arial"/>
        </w:rPr>
      </w:pPr>
    </w:p>
    <w:p w14:paraId="37541366" w14:textId="77777777" w:rsidR="00002C44" w:rsidRPr="00002C44" w:rsidRDefault="00002C44" w:rsidP="00002C44">
      <w:r w:rsidRPr="00002C44">
        <w:t>TEMPLATE = app</w:t>
      </w:r>
    </w:p>
    <w:p w14:paraId="2F78F6B7" w14:textId="77777777" w:rsidR="00002C44" w:rsidRPr="00002C44" w:rsidRDefault="00002C44" w:rsidP="00002C44">
      <w:r w:rsidRPr="00002C44">
        <w:t>CONFIG += console</w:t>
      </w:r>
    </w:p>
    <w:p w14:paraId="4E9D88F8" w14:textId="77777777" w:rsidR="00002C44" w:rsidRPr="00002C44" w:rsidRDefault="00002C44" w:rsidP="00002C44">
      <w:r w:rsidRPr="00002C44">
        <w:t>CONFIG -= app_bundle</w:t>
      </w:r>
    </w:p>
    <w:p w14:paraId="0C9C7EAB" w14:textId="77777777" w:rsidR="00002C44" w:rsidRPr="00002C44" w:rsidRDefault="00002C44" w:rsidP="00002C44">
      <w:r w:rsidRPr="00002C44">
        <w:t>CONFIG -= qt</w:t>
      </w:r>
    </w:p>
    <w:p w14:paraId="6AB4212A" w14:textId="77777777" w:rsidR="00002C44" w:rsidRPr="00002C44" w:rsidRDefault="00002C44" w:rsidP="00002C44"/>
    <w:p w14:paraId="1B692732" w14:textId="77777777" w:rsidR="00002C44" w:rsidRPr="00002C44" w:rsidRDefault="00002C44" w:rsidP="00002C44">
      <w:r w:rsidRPr="00002C44">
        <w:t>SOURCES += \</w:t>
      </w:r>
    </w:p>
    <w:p w14:paraId="2C1161F6" w14:textId="77777777" w:rsidR="00002C44" w:rsidRPr="00002C44" w:rsidRDefault="00002C44" w:rsidP="00002C44">
      <w:r w:rsidRPr="00002C44">
        <w:t xml:space="preserve">        display.c \</w:t>
      </w:r>
    </w:p>
    <w:p w14:paraId="31E7E812" w14:textId="77777777" w:rsidR="00002C44" w:rsidRPr="00002C44" w:rsidRDefault="00002C44" w:rsidP="00002C44">
      <w:r w:rsidRPr="00002C44">
        <w:t xml:space="preserve">        file_manager.c \</w:t>
      </w:r>
    </w:p>
    <w:p w14:paraId="28BEBBE1" w14:textId="77777777" w:rsidR="00002C44" w:rsidRPr="00002C44" w:rsidRDefault="00002C44" w:rsidP="00002C44">
      <w:r w:rsidRPr="00002C44">
        <w:t xml:space="preserve">        fsm.c \</w:t>
      </w:r>
    </w:p>
    <w:p w14:paraId="383A6933" w14:textId="77777777" w:rsidR="00002C44" w:rsidRPr="00002C44" w:rsidRDefault="00002C44" w:rsidP="00002C44">
      <w:r w:rsidRPr="00002C44">
        <w:t xml:space="preserve">        keyboard.c \</w:t>
      </w:r>
    </w:p>
    <w:p w14:paraId="33E2A7CA" w14:textId="77777777" w:rsidR="00002C44" w:rsidRPr="00002C44" w:rsidRDefault="00002C44" w:rsidP="00002C44">
      <w:r w:rsidRPr="00002C44">
        <w:t xml:space="preserve">        light_control.c \</w:t>
      </w:r>
    </w:p>
    <w:p w14:paraId="194BB731" w14:textId="77777777" w:rsidR="00002C44" w:rsidRPr="00002C44" w:rsidRDefault="00002C44" w:rsidP="00002C44">
      <w:r w:rsidRPr="00002C44">
        <w:t xml:space="preserve">        main.c \</w:t>
      </w:r>
    </w:p>
    <w:p w14:paraId="08BF9F3B" w14:textId="77777777" w:rsidR="00002C44" w:rsidRPr="00002C44" w:rsidRDefault="00002C44" w:rsidP="00002C44">
      <w:r w:rsidRPr="00002C44">
        <w:t xml:space="preserve">        plant_manager.c \</w:t>
      </w:r>
    </w:p>
    <w:p w14:paraId="3A4C5866" w14:textId="77777777" w:rsidR="00002C44" w:rsidRPr="00002C44" w:rsidRDefault="00002C44" w:rsidP="00002C44">
      <w:r w:rsidRPr="00002C44">
        <w:t xml:space="preserve">        temperature_control.c \</w:t>
      </w:r>
    </w:p>
    <w:p w14:paraId="1DE82337" w14:textId="77777777" w:rsidR="00002C44" w:rsidRPr="00002C44" w:rsidRDefault="00002C44" w:rsidP="00002C44">
      <w:r w:rsidRPr="00002C44">
        <w:t xml:space="preserve">        time_manager.c \</w:t>
      </w:r>
    </w:p>
    <w:p w14:paraId="6D9BA681" w14:textId="77777777" w:rsidR="00002C44" w:rsidRPr="00002C44" w:rsidRDefault="00002C44" w:rsidP="00002C44">
      <w:r w:rsidRPr="00002C44">
        <w:t xml:space="preserve">        water_control.c</w:t>
      </w:r>
    </w:p>
    <w:p w14:paraId="074FA58B" w14:textId="77777777" w:rsidR="00002C44" w:rsidRPr="00002C44" w:rsidRDefault="00002C44" w:rsidP="00002C44"/>
    <w:p w14:paraId="158E7095" w14:textId="77777777" w:rsidR="00002C44" w:rsidRPr="00002C44" w:rsidRDefault="00002C44" w:rsidP="00002C44">
      <w:r w:rsidRPr="00002C44">
        <w:t>HEADERS += \</w:t>
      </w:r>
    </w:p>
    <w:p w14:paraId="1481C89E" w14:textId="77777777" w:rsidR="00002C44" w:rsidRPr="00002C44" w:rsidRDefault="00002C44" w:rsidP="00002C44">
      <w:r w:rsidRPr="00002C44">
        <w:t xml:space="preserve">    display.h \</w:t>
      </w:r>
    </w:p>
    <w:p w14:paraId="51FA099F" w14:textId="77777777" w:rsidR="00002C44" w:rsidRPr="00002C44" w:rsidRDefault="00002C44" w:rsidP="00002C44">
      <w:r w:rsidRPr="00002C44">
        <w:t xml:space="preserve">    events.h \</w:t>
      </w:r>
    </w:p>
    <w:p w14:paraId="005009C2" w14:textId="77777777" w:rsidR="00002C44" w:rsidRPr="00002C44" w:rsidRDefault="00002C44" w:rsidP="00002C44">
      <w:r w:rsidRPr="00002C44">
        <w:t xml:space="preserve">    file_manager.h \</w:t>
      </w:r>
    </w:p>
    <w:p w14:paraId="199307A8" w14:textId="77777777" w:rsidR="00002C44" w:rsidRPr="00002C44" w:rsidRDefault="00002C44" w:rsidP="00002C44">
      <w:r w:rsidRPr="00002C44">
        <w:t xml:space="preserve">    fsm.h \</w:t>
      </w:r>
    </w:p>
    <w:p w14:paraId="38998A01" w14:textId="77777777" w:rsidR="00002C44" w:rsidRPr="00002C44" w:rsidRDefault="00002C44" w:rsidP="00002C44">
      <w:r w:rsidRPr="00002C44">
        <w:t xml:space="preserve">    keyboard.h \</w:t>
      </w:r>
    </w:p>
    <w:p w14:paraId="755025A1" w14:textId="77777777" w:rsidR="00002C44" w:rsidRPr="00002C44" w:rsidRDefault="00002C44" w:rsidP="00002C44">
      <w:r w:rsidRPr="00002C44">
        <w:t xml:space="preserve">    light_control.h \</w:t>
      </w:r>
    </w:p>
    <w:p w14:paraId="1EC078AB" w14:textId="77777777" w:rsidR="00002C44" w:rsidRPr="00002C44" w:rsidRDefault="00002C44" w:rsidP="00002C44">
      <w:r w:rsidRPr="00002C44">
        <w:t xml:space="preserve">    plant_manager.h \</w:t>
      </w:r>
    </w:p>
    <w:p w14:paraId="58E1F03E" w14:textId="77777777" w:rsidR="00002C44" w:rsidRPr="00002C44" w:rsidRDefault="00002C44" w:rsidP="00002C44">
      <w:r w:rsidRPr="00002C44">
        <w:t xml:space="preserve">    time_manager.h \</w:t>
      </w:r>
    </w:p>
    <w:p w14:paraId="6ECA563C" w14:textId="77777777" w:rsidR="00002C44" w:rsidRPr="00002C44" w:rsidRDefault="00002C44" w:rsidP="00002C44">
      <w:r w:rsidRPr="00002C44">
        <w:t xml:space="preserve">    time_manager.h \</w:t>
      </w:r>
    </w:p>
    <w:p w14:paraId="635B2239" w14:textId="77777777" w:rsidR="00002C44" w:rsidRPr="00002C44" w:rsidRDefault="00002C44" w:rsidP="00002C44">
      <w:r w:rsidRPr="00002C44">
        <w:t xml:space="preserve">    temperature_control.h \</w:t>
      </w:r>
    </w:p>
    <w:p w14:paraId="3A3CCA3C" w14:textId="77777777" w:rsidR="00002C44" w:rsidRPr="00002C44" w:rsidRDefault="00002C44" w:rsidP="00002C44">
      <w:r w:rsidRPr="00002C44">
        <w:t xml:space="preserve">    water_control.h</w:t>
      </w:r>
    </w:p>
    <w:p w14:paraId="599F4DB0" w14:textId="325B623E" w:rsidR="002D1279" w:rsidRDefault="002D1279">
      <w:pPr>
        <w:widowControl/>
        <w:jc w:val="left"/>
      </w:pPr>
      <w:r>
        <w:br w:type="page"/>
      </w:r>
    </w:p>
    <w:p w14:paraId="04DB55D7" w14:textId="661957D8" w:rsidR="002D1279" w:rsidRPr="002D1279" w:rsidRDefault="002D1279" w:rsidP="002D1279">
      <w:pPr>
        <w:widowControl/>
        <w:jc w:val="left"/>
        <w:rPr>
          <w:b/>
          <w:caps/>
        </w:rPr>
        <w:sectPr w:rsidR="002D1279" w:rsidRPr="002D1279" w:rsidSect="001748C3">
          <w:endnotePr>
            <w:numFmt w:val="decimal"/>
          </w:endnotePr>
          <w:type w:val="continuous"/>
          <w:pgSz w:w="11906" w:h="16838"/>
          <w:pgMar w:top="1440" w:right="1134" w:bottom="1440" w:left="1440" w:header="1440" w:footer="1191" w:gutter="0"/>
          <w:cols w:space="708"/>
          <w:noEndnote/>
          <w:titlePg/>
          <w:docGrid w:linePitch="326"/>
        </w:sectPr>
      </w:pPr>
    </w:p>
    <w:p w14:paraId="4CFA1830" w14:textId="77777777" w:rsidR="002D1279" w:rsidRDefault="002D1279" w:rsidP="002D1279">
      <w:pPr>
        <w:pStyle w:val="Kop1"/>
        <w:numPr>
          <w:ilvl w:val="0"/>
          <w:numId w:val="0"/>
        </w:numPr>
        <w:ind w:left="360" w:hanging="360"/>
      </w:pPr>
      <w:bookmarkStart w:id="32" w:name="_Toc30968857"/>
      <w:r>
        <w:lastRenderedPageBreak/>
        <w:t>Bijlage 2 – Acceptatietesten</w:t>
      </w:r>
      <w:bookmarkEnd w:id="32"/>
    </w:p>
    <w:tbl>
      <w:tblPr>
        <w:tblStyle w:val="Tabelraster"/>
        <w:tblpPr w:leftFromText="141" w:rightFromText="141" w:vertAnchor="text" w:horzAnchor="margin" w:tblpY="664"/>
        <w:tblW w:w="14142" w:type="dxa"/>
        <w:tblLayout w:type="fixed"/>
        <w:tblLook w:val="04A0" w:firstRow="1" w:lastRow="0" w:firstColumn="1" w:lastColumn="0" w:noHBand="0" w:noVBand="1"/>
      </w:tblPr>
      <w:tblGrid>
        <w:gridCol w:w="675"/>
        <w:gridCol w:w="4536"/>
        <w:gridCol w:w="4820"/>
        <w:gridCol w:w="709"/>
        <w:gridCol w:w="3402"/>
      </w:tblGrid>
      <w:tr w:rsidR="002D1279" w:rsidRPr="00494E4A" w14:paraId="3B6ADDE2" w14:textId="77777777" w:rsidTr="002D1279">
        <w:trPr>
          <w:trHeight w:val="34"/>
        </w:trPr>
        <w:tc>
          <w:tcPr>
            <w:tcW w:w="675" w:type="dxa"/>
          </w:tcPr>
          <w:p w14:paraId="04941AF2" w14:textId="77777777" w:rsidR="002D1279" w:rsidRPr="00494E4A" w:rsidRDefault="002D1279" w:rsidP="002D1279">
            <w:pPr>
              <w:jc w:val="left"/>
              <w:rPr>
                <w:rFonts w:cs="Arial"/>
                <w:b/>
                <w:i/>
                <w:iCs/>
                <w:sz w:val="20"/>
              </w:rPr>
            </w:pPr>
            <w:r w:rsidRPr="00494E4A">
              <w:rPr>
                <w:rFonts w:cs="Arial"/>
                <w:b/>
                <w:i/>
                <w:iCs/>
                <w:sz w:val="20"/>
              </w:rPr>
              <w:t>Test</w:t>
            </w:r>
          </w:p>
        </w:tc>
        <w:tc>
          <w:tcPr>
            <w:tcW w:w="4536" w:type="dxa"/>
          </w:tcPr>
          <w:p w14:paraId="40DA5DED" w14:textId="77777777" w:rsidR="002D1279" w:rsidRPr="00494E4A" w:rsidRDefault="002D1279" w:rsidP="002D1279">
            <w:pPr>
              <w:jc w:val="left"/>
              <w:rPr>
                <w:rFonts w:cs="Arial"/>
                <w:b/>
                <w:i/>
                <w:iCs/>
                <w:sz w:val="20"/>
              </w:rPr>
            </w:pPr>
            <w:r w:rsidRPr="00494E4A">
              <w:rPr>
                <w:rFonts w:cs="Arial"/>
                <w:b/>
                <w:i/>
                <w:iCs/>
                <w:sz w:val="20"/>
              </w:rPr>
              <w:t>Action/input</w:t>
            </w:r>
          </w:p>
        </w:tc>
        <w:tc>
          <w:tcPr>
            <w:tcW w:w="4820" w:type="dxa"/>
          </w:tcPr>
          <w:p w14:paraId="145226CA" w14:textId="77777777" w:rsidR="002D1279" w:rsidRPr="00494E4A" w:rsidRDefault="002D1279" w:rsidP="002D1279">
            <w:pPr>
              <w:jc w:val="left"/>
              <w:rPr>
                <w:rFonts w:cs="Arial"/>
                <w:b/>
                <w:i/>
                <w:iCs/>
                <w:sz w:val="20"/>
              </w:rPr>
            </w:pPr>
            <w:r w:rsidRPr="00494E4A">
              <w:rPr>
                <w:rFonts w:cs="Arial"/>
                <w:b/>
                <w:i/>
                <w:iCs/>
                <w:sz w:val="20"/>
              </w:rPr>
              <w:t>Expected result</w:t>
            </w:r>
          </w:p>
        </w:tc>
        <w:tc>
          <w:tcPr>
            <w:tcW w:w="709" w:type="dxa"/>
          </w:tcPr>
          <w:p w14:paraId="2EA6D71F" w14:textId="77777777" w:rsidR="002D1279" w:rsidRPr="00494E4A" w:rsidRDefault="002D1279" w:rsidP="002D1279">
            <w:pPr>
              <w:jc w:val="left"/>
              <w:rPr>
                <w:rFonts w:cs="Arial"/>
                <w:b/>
                <w:i/>
                <w:iCs/>
                <w:sz w:val="20"/>
              </w:rPr>
            </w:pPr>
            <w:r w:rsidRPr="00494E4A">
              <w:rPr>
                <w:rFonts w:cs="Arial"/>
                <w:b/>
                <w:i/>
                <w:iCs/>
                <w:sz w:val="20"/>
              </w:rPr>
              <w:t>Pass/Fail</w:t>
            </w:r>
          </w:p>
        </w:tc>
        <w:tc>
          <w:tcPr>
            <w:tcW w:w="3402" w:type="dxa"/>
          </w:tcPr>
          <w:p w14:paraId="51977B87" w14:textId="77777777" w:rsidR="002D1279" w:rsidRPr="00494E4A" w:rsidRDefault="002D1279" w:rsidP="002D1279">
            <w:pPr>
              <w:jc w:val="left"/>
              <w:rPr>
                <w:rFonts w:cs="Arial"/>
                <w:b/>
                <w:i/>
                <w:iCs/>
                <w:sz w:val="20"/>
                <w:lang w:val="en-GB"/>
              </w:rPr>
            </w:pPr>
            <w:r w:rsidRPr="00494E4A">
              <w:rPr>
                <w:rFonts w:cs="Arial"/>
                <w:b/>
                <w:i/>
                <w:iCs/>
                <w:sz w:val="20"/>
                <w:lang w:val="en-GB"/>
              </w:rPr>
              <w:t>Actual result if test has failed</w:t>
            </w:r>
          </w:p>
        </w:tc>
      </w:tr>
      <w:tr w:rsidR="002D1279" w:rsidRPr="00150829" w14:paraId="69F7FEA7" w14:textId="77777777" w:rsidTr="002D1279">
        <w:trPr>
          <w:trHeight w:val="34"/>
        </w:trPr>
        <w:tc>
          <w:tcPr>
            <w:tcW w:w="675" w:type="dxa"/>
          </w:tcPr>
          <w:p w14:paraId="0DCEF9E7" w14:textId="77777777" w:rsidR="002D1279" w:rsidRPr="00150829" w:rsidRDefault="002D1279" w:rsidP="002D1279">
            <w:pPr>
              <w:jc w:val="left"/>
              <w:rPr>
                <w:rFonts w:cs="Arial"/>
              </w:rPr>
            </w:pPr>
            <w:r w:rsidRPr="00150829">
              <w:rPr>
                <w:rFonts w:cs="Arial"/>
              </w:rPr>
              <w:t>1.</w:t>
            </w:r>
          </w:p>
        </w:tc>
        <w:tc>
          <w:tcPr>
            <w:tcW w:w="4536" w:type="dxa"/>
          </w:tcPr>
          <w:p w14:paraId="5855BB61" w14:textId="77777777" w:rsidR="002D1279" w:rsidRPr="00150829" w:rsidRDefault="002D1279" w:rsidP="002D1279">
            <w:pPr>
              <w:jc w:val="left"/>
              <w:rPr>
                <w:rFonts w:cs="Arial"/>
              </w:rPr>
            </w:pPr>
            <w:r>
              <w:rPr>
                <w:rFonts w:cs="Arial"/>
              </w:rPr>
              <w:t>Start het programma in QT 4.10.0. Wanneer deze is gestart, type ‘</w:t>
            </w:r>
            <w:r w:rsidRPr="006F3303">
              <w:rPr>
                <w:rFonts w:cs="Arial"/>
                <w:i/>
                <w:iCs/>
              </w:rPr>
              <w:t>help</w:t>
            </w:r>
            <w:r>
              <w:rPr>
                <w:rFonts w:cs="Arial"/>
              </w:rPr>
              <w:t>’ en druk op enter.</w:t>
            </w:r>
          </w:p>
        </w:tc>
        <w:tc>
          <w:tcPr>
            <w:tcW w:w="4820" w:type="dxa"/>
          </w:tcPr>
          <w:p w14:paraId="6C02555F" w14:textId="77777777" w:rsidR="002D1279" w:rsidRPr="00150829" w:rsidRDefault="002D1279" w:rsidP="002D1279">
            <w:pPr>
              <w:jc w:val="left"/>
              <w:rPr>
                <w:rFonts w:cs="Arial"/>
              </w:rPr>
            </w:pPr>
            <w:r>
              <w:rPr>
                <w:rFonts w:cs="Arial"/>
              </w:rPr>
              <w:t>Het help menu wordt weergegeven.</w:t>
            </w:r>
          </w:p>
        </w:tc>
        <w:tc>
          <w:tcPr>
            <w:tcW w:w="709" w:type="dxa"/>
          </w:tcPr>
          <w:p w14:paraId="30921540" w14:textId="77777777" w:rsidR="002D1279" w:rsidRPr="00150829" w:rsidRDefault="002D1279" w:rsidP="002D1279">
            <w:pPr>
              <w:jc w:val="left"/>
              <w:rPr>
                <w:rFonts w:cs="Arial"/>
              </w:rPr>
            </w:pPr>
            <w:r>
              <w:rPr>
                <w:rFonts w:cs="Arial"/>
              </w:rPr>
              <w:t>Pass</w:t>
            </w:r>
          </w:p>
        </w:tc>
        <w:tc>
          <w:tcPr>
            <w:tcW w:w="3402" w:type="dxa"/>
          </w:tcPr>
          <w:p w14:paraId="6F45F5EA" w14:textId="77777777" w:rsidR="002D1279" w:rsidRPr="00150829" w:rsidRDefault="002D1279" w:rsidP="002D1279">
            <w:pPr>
              <w:jc w:val="left"/>
              <w:rPr>
                <w:rFonts w:cs="Arial"/>
              </w:rPr>
            </w:pPr>
            <w:r>
              <w:rPr>
                <w:rFonts w:cs="Arial"/>
              </w:rPr>
              <w:t>n.v.t.</w:t>
            </w:r>
          </w:p>
        </w:tc>
      </w:tr>
      <w:tr w:rsidR="002D1279" w:rsidRPr="00150829" w14:paraId="268B4D05" w14:textId="77777777" w:rsidTr="002D1279">
        <w:trPr>
          <w:trHeight w:val="34"/>
        </w:trPr>
        <w:tc>
          <w:tcPr>
            <w:tcW w:w="675" w:type="dxa"/>
          </w:tcPr>
          <w:p w14:paraId="69F13531" w14:textId="77777777" w:rsidR="002D1279" w:rsidRPr="00150829" w:rsidRDefault="002D1279" w:rsidP="002D1279">
            <w:pPr>
              <w:jc w:val="left"/>
              <w:rPr>
                <w:rFonts w:cs="Arial"/>
              </w:rPr>
            </w:pPr>
            <w:r w:rsidRPr="00150829">
              <w:rPr>
                <w:rFonts w:cs="Arial"/>
              </w:rPr>
              <w:t>2.</w:t>
            </w:r>
          </w:p>
        </w:tc>
        <w:tc>
          <w:tcPr>
            <w:tcW w:w="4536" w:type="dxa"/>
          </w:tcPr>
          <w:p w14:paraId="6592818C" w14:textId="77777777" w:rsidR="002D1279" w:rsidRPr="00150829" w:rsidRDefault="002D1279" w:rsidP="002D1279">
            <w:pPr>
              <w:jc w:val="left"/>
              <w:rPr>
                <w:rFonts w:cs="Arial"/>
              </w:rPr>
            </w:pPr>
            <w:r>
              <w:rPr>
                <w:rFonts w:cs="Arial"/>
              </w:rPr>
              <w:t>Typ ‘</w:t>
            </w:r>
            <w:r w:rsidRPr="006F3303">
              <w:rPr>
                <w:rFonts w:cs="Arial"/>
                <w:i/>
                <w:iCs/>
              </w:rPr>
              <w:t>time</w:t>
            </w:r>
            <w:r>
              <w:rPr>
                <w:rFonts w:cs="Arial"/>
              </w:rPr>
              <w:t>’ in druk op enter. Voer het getal ‘500’ in en druk op enter.</w:t>
            </w:r>
          </w:p>
        </w:tc>
        <w:tc>
          <w:tcPr>
            <w:tcW w:w="4820" w:type="dxa"/>
          </w:tcPr>
          <w:p w14:paraId="4080D584" w14:textId="77777777" w:rsidR="002D1279" w:rsidRPr="00150829" w:rsidRDefault="002D1279" w:rsidP="002D1279">
            <w:pPr>
              <w:jc w:val="left"/>
              <w:rPr>
                <w:rFonts w:cs="Arial"/>
              </w:rPr>
            </w:pPr>
            <w:r>
              <w:rPr>
                <w:rFonts w:cs="Arial"/>
              </w:rPr>
              <w:t xml:space="preserve">Er worden automatische acties uitgevoerd om de huidige actieve plant te verzorgen. Vijfhonderd minuten worden gesimuleerd. </w:t>
            </w:r>
          </w:p>
        </w:tc>
        <w:tc>
          <w:tcPr>
            <w:tcW w:w="709" w:type="dxa"/>
          </w:tcPr>
          <w:p w14:paraId="298BF3E2" w14:textId="77777777" w:rsidR="002D1279" w:rsidRPr="00150829" w:rsidRDefault="002D1279" w:rsidP="002D1279">
            <w:pPr>
              <w:jc w:val="left"/>
              <w:rPr>
                <w:rFonts w:cs="Arial"/>
              </w:rPr>
            </w:pPr>
            <w:r w:rsidRPr="00E93095">
              <w:rPr>
                <w:rFonts w:cs="Arial"/>
              </w:rPr>
              <w:t>Pass</w:t>
            </w:r>
          </w:p>
        </w:tc>
        <w:tc>
          <w:tcPr>
            <w:tcW w:w="3402" w:type="dxa"/>
          </w:tcPr>
          <w:p w14:paraId="7917F127" w14:textId="77777777" w:rsidR="002D1279" w:rsidRPr="00150829" w:rsidRDefault="002D1279" w:rsidP="002D1279">
            <w:pPr>
              <w:jc w:val="left"/>
              <w:rPr>
                <w:rFonts w:cs="Arial"/>
              </w:rPr>
            </w:pPr>
            <w:r w:rsidRPr="00060116">
              <w:rPr>
                <w:rFonts w:cs="Arial"/>
              </w:rPr>
              <w:t>n.v.t.</w:t>
            </w:r>
          </w:p>
        </w:tc>
      </w:tr>
      <w:tr w:rsidR="002D1279" w:rsidRPr="00150829" w14:paraId="6155EE49" w14:textId="77777777" w:rsidTr="002D1279">
        <w:trPr>
          <w:trHeight w:val="34"/>
        </w:trPr>
        <w:tc>
          <w:tcPr>
            <w:tcW w:w="675" w:type="dxa"/>
          </w:tcPr>
          <w:p w14:paraId="4916895D" w14:textId="77777777" w:rsidR="002D1279" w:rsidRPr="00150829" w:rsidRDefault="002D1279" w:rsidP="002D1279">
            <w:pPr>
              <w:jc w:val="left"/>
              <w:rPr>
                <w:rFonts w:cs="Arial"/>
              </w:rPr>
            </w:pPr>
            <w:r w:rsidRPr="00150829">
              <w:rPr>
                <w:rFonts w:cs="Arial"/>
              </w:rPr>
              <w:t>3.</w:t>
            </w:r>
          </w:p>
        </w:tc>
        <w:tc>
          <w:tcPr>
            <w:tcW w:w="4536" w:type="dxa"/>
          </w:tcPr>
          <w:p w14:paraId="00A098BE" w14:textId="77777777" w:rsidR="002D1279" w:rsidRPr="00150829" w:rsidRDefault="002D1279" w:rsidP="002D1279">
            <w:pPr>
              <w:jc w:val="left"/>
              <w:rPr>
                <w:rFonts w:cs="Arial"/>
              </w:rPr>
            </w:pPr>
            <w:r>
              <w:rPr>
                <w:rFonts w:cs="Arial"/>
              </w:rPr>
              <w:t>Typ ‘</w:t>
            </w:r>
            <w:r w:rsidRPr="006F3303">
              <w:rPr>
                <w:rFonts w:cs="Arial"/>
                <w:i/>
                <w:iCs/>
              </w:rPr>
              <w:t>update</w:t>
            </w:r>
            <w:r>
              <w:rPr>
                <w:rFonts w:cs="Arial"/>
              </w:rPr>
              <w:t>’ en druk op enter.</w:t>
            </w:r>
          </w:p>
        </w:tc>
        <w:tc>
          <w:tcPr>
            <w:tcW w:w="4820" w:type="dxa"/>
          </w:tcPr>
          <w:p w14:paraId="2C107057" w14:textId="77777777" w:rsidR="002D1279" w:rsidRPr="00150829" w:rsidRDefault="002D1279" w:rsidP="002D1279">
            <w:pPr>
              <w:jc w:val="left"/>
              <w:rPr>
                <w:rFonts w:cs="Arial"/>
              </w:rPr>
            </w:pPr>
            <w:r>
              <w:rPr>
                <w:rFonts w:cs="Arial"/>
              </w:rPr>
              <w:t>De systeem informatie staat weergegeven met up-to-date waardes onder ‘</w:t>
            </w:r>
            <w:r w:rsidRPr="00D9079F">
              <w:rPr>
                <w:rFonts w:cs="Arial"/>
                <w:i/>
                <w:iCs/>
              </w:rPr>
              <w:t>Current values</w:t>
            </w:r>
            <w:r>
              <w:rPr>
                <w:rFonts w:cs="Arial"/>
                <w:i/>
                <w:iCs/>
              </w:rPr>
              <w:t>:</w:t>
            </w:r>
            <w:r>
              <w:rPr>
                <w:rFonts w:cs="Arial"/>
              </w:rPr>
              <w:t>’</w:t>
            </w:r>
          </w:p>
        </w:tc>
        <w:tc>
          <w:tcPr>
            <w:tcW w:w="709" w:type="dxa"/>
          </w:tcPr>
          <w:p w14:paraId="0DB27FBE" w14:textId="77777777" w:rsidR="002D1279" w:rsidRPr="00150829" w:rsidRDefault="002D1279" w:rsidP="002D1279">
            <w:pPr>
              <w:jc w:val="left"/>
              <w:rPr>
                <w:rFonts w:cs="Arial"/>
              </w:rPr>
            </w:pPr>
            <w:r w:rsidRPr="00E93095">
              <w:rPr>
                <w:rFonts w:cs="Arial"/>
              </w:rPr>
              <w:t>Pass</w:t>
            </w:r>
          </w:p>
        </w:tc>
        <w:tc>
          <w:tcPr>
            <w:tcW w:w="3402" w:type="dxa"/>
          </w:tcPr>
          <w:p w14:paraId="13DB5B9A" w14:textId="77777777" w:rsidR="002D1279" w:rsidRPr="00150829" w:rsidRDefault="002D1279" w:rsidP="002D1279">
            <w:pPr>
              <w:jc w:val="left"/>
              <w:rPr>
                <w:rFonts w:cs="Arial"/>
              </w:rPr>
            </w:pPr>
            <w:r w:rsidRPr="00060116">
              <w:rPr>
                <w:rFonts w:cs="Arial"/>
              </w:rPr>
              <w:t>n.v.t.</w:t>
            </w:r>
          </w:p>
        </w:tc>
      </w:tr>
      <w:tr w:rsidR="002D1279" w:rsidRPr="00150829" w14:paraId="062FF56B" w14:textId="77777777" w:rsidTr="002D1279">
        <w:trPr>
          <w:trHeight w:val="34"/>
        </w:trPr>
        <w:tc>
          <w:tcPr>
            <w:tcW w:w="675" w:type="dxa"/>
          </w:tcPr>
          <w:p w14:paraId="38A345B7" w14:textId="77777777" w:rsidR="002D1279" w:rsidRPr="00150829" w:rsidRDefault="002D1279" w:rsidP="002D1279">
            <w:pPr>
              <w:jc w:val="left"/>
              <w:rPr>
                <w:rFonts w:cs="Arial"/>
              </w:rPr>
            </w:pPr>
            <w:r w:rsidRPr="00150829">
              <w:rPr>
                <w:rFonts w:cs="Arial"/>
              </w:rPr>
              <w:t>4.</w:t>
            </w:r>
          </w:p>
        </w:tc>
        <w:tc>
          <w:tcPr>
            <w:tcW w:w="4536" w:type="dxa"/>
          </w:tcPr>
          <w:p w14:paraId="6AB661E2" w14:textId="77777777" w:rsidR="002D1279" w:rsidRPr="00150829" w:rsidRDefault="002D1279" w:rsidP="002D1279">
            <w:pPr>
              <w:jc w:val="left"/>
              <w:rPr>
                <w:rFonts w:cs="Arial"/>
              </w:rPr>
            </w:pPr>
            <w:r>
              <w:rPr>
                <w:rFonts w:cs="Arial"/>
              </w:rPr>
              <w:t>Typ ‘</w:t>
            </w:r>
            <w:r w:rsidRPr="006F3303">
              <w:rPr>
                <w:rFonts w:cs="Arial"/>
                <w:i/>
                <w:iCs/>
              </w:rPr>
              <w:t>service</w:t>
            </w:r>
            <w:r>
              <w:rPr>
                <w:rFonts w:cs="Arial"/>
              </w:rPr>
              <w:t>’ en druk op enter. Herhaal dit vervolgens met ‘update’ en ‘help’.</w:t>
            </w:r>
          </w:p>
        </w:tc>
        <w:tc>
          <w:tcPr>
            <w:tcW w:w="4820" w:type="dxa"/>
          </w:tcPr>
          <w:p w14:paraId="71D60439" w14:textId="77777777" w:rsidR="002D1279" w:rsidRPr="00150829" w:rsidRDefault="002D1279" w:rsidP="002D1279">
            <w:pPr>
              <w:jc w:val="left"/>
              <w:rPr>
                <w:rFonts w:cs="Arial"/>
              </w:rPr>
            </w:pPr>
            <w:r>
              <w:rPr>
                <w:rFonts w:cs="Arial"/>
              </w:rPr>
              <w:t>In de systeem informatie onderaan ‘</w:t>
            </w:r>
            <w:r w:rsidRPr="00494E4A">
              <w:rPr>
                <w:rFonts w:cs="Arial"/>
                <w:i/>
                <w:iCs/>
              </w:rPr>
              <w:t>Active plant</w:t>
            </w:r>
            <w:r>
              <w:rPr>
                <w:rFonts w:cs="Arial"/>
              </w:rPr>
              <w:t>’ staat nu ‘</w:t>
            </w:r>
            <w:r w:rsidRPr="00494E4A">
              <w:rPr>
                <w:rFonts w:cs="Arial"/>
                <w:i/>
                <w:iCs/>
              </w:rPr>
              <w:t>service mod</w:t>
            </w:r>
            <w:r>
              <w:rPr>
                <w:rFonts w:cs="Arial"/>
                <w:i/>
                <w:iCs/>
              </w:rPr>
              <w:t>e</w:t>
            </w:r>
            <w:r>
              <w:rPr>
                <w:rFonts w:cs="Arial"/>
              </w:rPr>
              <w:t>’. Het service helpmenu wordt weergegeven.</w:t>
            </w:r>
          </w:p>
        </w:tc>
        <w:tc>
          <w:tcPr>
            <w:tcW w:w="709" w:type="dxa"/>
          </w:tcPr>
          <w:p w14:paraId="3A6CF8D7" w14:textId="77777777" w:rsidR="002D1279" w:rsidRPr="00150829" w:rsidRDefault="002D1279" w:rsidP="002D1279">
            <w:pPr>
              <w:jc w:val="left"/>
              <w:rPr>
                <w:rFonts w:cs="Arial"/>
              </w:rPr>
            </w:pPr>
            <w:r w:rsidRPr="00E93095">
              <w:rPr>
                <w:rFonts w:cs="Arial"/>
              </w:rPr>
              <w:t>Pass</w:t>
            </w:r>
          </w:p>
        </w:tc>
        <w:tc>
          <w:tcPr>
            <w:tcW w:w="3402" w:type="dxa"/>
          </w:tcPr>
          <w:p w14:paraId="01932CF2" w14:textId="77777777" w:rsidR="002D1279" w:rsidRPr="00150829" w:rsidRDefault="002D1279" w:rsidP="002D1279">
            <w:pPr>
              <w:jc w:val="left"/>
              <w:rPr>
                <w:rFonts w:cs="Arial"/>
              </w:rPr>
            </w:pPr>
            <w:r w:rsidRPr="00060116">
              <w:rPr>
                <w:rFonts w:cs="Arial"/>
              </w:rPr>
              <w:t>n.v.t.</w:t>
            </w:r>
          </w:p>
        </w:tc>
      </w:tr>
      <w:tr w:rsidR="002D1279" w:rsidRPr="00150829" w14:paraId="2C763FED" w14:textId="77777777" w:rsidTr="002D1279">
        <w:trPr>
          <w:trHeight w:val="34"/>
        </w:trPr>
        <w:tc>
          <w:tcPr>
            <w:tcW w:w="675" w:type="dxa"/>
          </w:tcPr>
          <w:p w14:paraId="78E6B182" w14:textId="77777777" w:rsidR="002D1279" w:rsidRPr="00150829" w:rsidRDefault="002D1279" w:rsidP="002D1279">
            <w:pPr>
              <w:jc w:val="left"/>
              <w:rPr>
                <w:rFonts w:cs="Arial"/>
              </w:rPr>
            </w:pPr>
            <w:r>
              <w:rPr>
                <w:rFonts w:cs="Arial"/>
              </w:rPr>
              <w:t>6.</w:t>
            </w:r>
          </w:p>
        </w:tc>
        <w:tc>
          <w:tcPr>
            <w:tcW w:w="4536" w:type="dxa"/>
          </w:tcPr>
          <w:p w14:paraId="4534B0EF" w14:textId="77777777" w:rsidR="002D1279" w:rsidRPr="00150829" w:rsidRDefault="002D1279" w:rsidP="002D1279">
            <w:pPr>
              <w:jc w:val="left"/>
              <w:rPr>
                <w:rFonts w:cs="Arial"/>
              </w:rPr>
            </w:pPr>
            <w:r>
              <w:rPr>
                <w:rFonts w:cs="Arial"/>
              </w:rPr>
              <w:t>Typ ‘</w:t>
            </w:r>
            <w:r w:rsidRPr="006F3303">
              <w:rPr>
                <w:rFonts w:cs="Arial"/>
                <w:i/>
                <w:iCs/>
              </w:rPr>
              <w:t>light’</w:t>
            </w:r>
            <w:r>
              <w:rPr>
                <w:rFonts w:cs="Arial"/>
              </w:rPr>
              <w:t xml:space="preserve"> en druk op enter. Herhaal dit vervolgens met ‘</w:t>
            </w:r>
            <w:r w:rsidRPr="006F3303">
              <w:rPr>
                <w:rFonts w:cs="Arial"/>
                <w:i/>
                <w:iCs/>
              </w:rPr>
              <w:t>pump</w:t>
            </w:r>
            <w:r>
              <w:rPr>
                <w:rFonts w:cs="Arial"/>
              </w:rPr>
              <w:t>’, ‘</w:t>
            </w:r>
            <w:r w:rsidRPr="006F3303">
              <w:rPr>
                <w:rFonts w:cs="Arial"/>
                <w:i/>
                <w:iCs/>
              </w:rPr>
              <w:t>heater</w:t>
            </w:r>
            <w:r>
              <w:rPr>
                <w:rFonts w:cs="Arial"/>
              </w:rPr>
              <w:t>’ en ‘</w:t>
            </w:r>
            <w:r w:rsidRPr="006F3303">
              <w:rPr>
                <w:rFonts w:cs="Arial"/>
                <w:i/>
                <w:iCs/>
              </w:rPr>
              <w:t>water</w:t>
            </w:r>
            <w:r>
              <w:rPr>
                <w:rFonts w:cs="Arial"/>
              </w:rPr>
              <w:t>’.</w:t>
            </w:r>
          </w:p>
        </w:tc>
        <w:tc>
          <w:tcPr>
            <w:tcW w:w="4820" w:type="dxa"/>
          </w:tcPr>
          <w:p w14:paraId="1174A036" w14:textId="77777777" w:rsidR="002D1279" w:rsidRPr="00150829" w:rsidRDefault="002D1279" w:rsidP="002D1279">
            <w:pPr>
              <w:jc w:val="left"/>
              <w:rPr>
                <w:rFonts w:cs="Arial"/>
              </w:rPr>
            </w:pPr>
            <w:r>
              <w:rPr>
                <w:rFonts w:cs="Arial"/>
              </w:rPr>
              <w:t>Er wordt weergeven dat het licht, de pomp en de verwarming van state zijn veranderd ten opzichte van de state die is weergegeven onder ‘</w:t>
            </w:r>
            <w:r w:rsidRPr="006F3303">
              <w:rPr>
                <w:rFonts w:cs="Arial"/>
                <w:i/>
                <w:iCs/>
              </w:rPr>
              <w:t>Current values:</w:t>
            </w:r>
            <w:r>
              <w:rPr>
                <w:rFonts w:cs="Arial"/>
              </w:rPr>
              <w:t>’. Er wordt weergegeven dat er water is gegeven.</w:t>
            </w:r>
          </w:p>
        </w:tc>
        <w:tc>
          <w:tcPr>
            <w:tcW w:w="709" w:type="dxa"/>
          </w:tcPr>
          <w:p w14:paraId="4232F3DC" w14:textId="77777777" w:rsidR="002D1279" w:rsidRPr="00150829" w:rsidRDefault="002D1279" w:rsidP="002D1279">
            <w:pPr>
              <w:jc w:val="left"/>
              <w:rPr>
                <w:rFonts w:cs="Arial"/>
              </w:rPr>
            </w:pPr>
            <w:r w:rsidRPr="00E93095">
              <w:rPr>
                <w:rFonts w:cs="Arial"/>
              </w:rPr>
              <w:t>Pass</w:t>
            </w:r>
          </w:p>
        </w:tc>
        <w:tc>
          <w:tcPr>
            <w:tcW w:w="3402" w:type="dxa"/>
          </w:tcPr>
          <w:p w14:paraId="37C21A43" w14:textId="77777777" w:rsidR="002D1279" w:rsidRPr="00150829" w:rsidRDefault="002D1279" w:rsidP="002D1279">
            <w:pPr>
              <w:jc w:val="left"/>
              <w:rPr>
                <w:rFonts w:cs="Arial"/>
              </w:rPr>
            </w:pPr>
            <w:r w:rsidRPr="00060116">
              <w:rPr>
                <w:rFonts w:cs="Arial"/>
              </w:rPr>
              <w:t>n.v.t.</w:t>
            </w:r>
          </w:p>
        </w:tc>
      </w:tr>
      <w:tr w:rsidR="002D1279" w:rsidRPr="00150829" w14:paraId="4C39E4DD" w14:textId="77777777" w:rsidTr="002D1279">
        <w:trPr>
          <w:trHeight w:val="34"/>
        </w:trPr>
        <w:tc>
          <w:tcPr>
            <w:tcW w:w="675" w:type="dxa"/>
          </w:tcPr>
          <w:p w14:paraId="4F7F3ACB" w14:textId="77777777" w:rsidR="002D1279" w:rsidRPr="00150829" w:rsidRDefault="002D1279" w:rsidP="002D1279">
            <w:pPr>
              <w:jc w:val="left"/>
              <w:rPr>
                <w:rFonts w:cs="Arial"/>
              </w:rPr>
            </w:pPr>
            <w:r>
              <w:rPr>
                <w:rFonts w:cs="Arial"/>
              </w:rPr>
              <w:t xml:space="preserve">7. </w:t>
            </w:r>
          </w:p>
        </w:tc>
        <w:tc>
          <w:tcPr>
            <w:tcW w:w="4536" w:type="dxa"/>
          </w:tcPr>
          <w:p w14:paraId="5EFF5376" w14:textId="77777777" w:rsidR="002D1279" w:rsidRPr="00150829" w:rsidRDefault="002D1279" w:rsidP="002D1279">
            <w:pPr>
              <w:jc w:val="left"/>
              <w:rPr>
                <w:rFonts w:cs="Arial"/>
              </w:rPr>
            </w:pPr>
            <w:r>
              <w:rPr>
                <w:rFonts w:cs="Arial"/>
              </w:rPr>
              <w:t>Typ ‘</w:t>
            </w:r>
            <w:r w:rsidRPr="006F3303">
              <w:rPr>
                <w:rFonts w:cs="Arial"/>
                <w:i/>
                <w:iCs/>
              </w:rPr>
              <w:t>add</w:t>
            </w:r>
            <w:r>
              <w:rPr>
                <w:rFonts w:cs="Arial"/>
              </w:rPr>
              <w:t>’ en druk op enter. Vul vervolgens de gevraagde input in.</w:t>
            </w:r>
          </w:p>
        </w:tc>
        <w:tc>
          <w:tcPr>
            <w:tcW w:w="4820" w:type="dxa"/>
          </w:tcPr>
          <w:p w14:paraId="0431CE48" w14:textId="77777777" w:rsidR="002D1279" w:rsidRPr="00150829" w:rsidRDefault="002D1279" w:rsidP="002D1279">
            <w:pPr>
              <w:jc w:val="left"/>
              <w:rPr>
                <w:rFonts w:cs="Arial"/>
              </w:rPr>
            </w:pPr>
            <w:r>
              <w:rPr>
                <w:rFonts w:cs="Arial"/>
              </w:rPr>
              <w:t>Er wordt weergegeven dat er een planttype is toegevoegd.</w:t>
            </w:r>
          </w:p>
        </w:tc>
        <w:tc>
          <w:tcPr>
            <w:tcW w:w="709" w:type="dxa"/>
          </w:tcPr>
          <w:p w14:paraId="05C34FAA" w14:textId="77777777" w:rsidR="002D1279" w:rsidRPr="00150829" w:rsidRDefault="002D1279" w:rsidP="002D1279">
            <w:pPr>
              <w:jc w:val="left"/>
              <w:rPr>
                <w:rFonts w:cs="Arial"/>
              </w:rPr>
            </w:pPr>
            <w:r w:rsidRPr="00E93095">
              <w:rPr>
                <w:rFonts w:cs="Arial"/>
              </w:rPr>
              <w:t>Pass</w:t>
            </w:r>
          </w:p>
        </w:tc>
        <w:tc>
          <w:tcPr>
            <w:tcW w:w="3402" w:type="dxa"/>
          </w:tcPr>
          <w:p w14:paraId="30D3E661" w14:textId="77777777" w:rsidR="002D1279" w:rsidRPr="00150829" w:rsidRDefault="002D1279" w:rsidP="002D1279">
            <w:pPr>
              <w:jc w:val="left"/>
              <w:rPr>
                <w:rFonts w:cs="Arial"/>
              </w:rPr>
            </w:pPr>
            <w:r w:rsidRPr="00060116">
              <w:rPr>
                <w:rFonts w:cs="Arial"/>
              </w:rPr>
              <w:t>n.v.t.</w:t>
            </w:r>
          </w:p>
        </w:tc>
      </w:tr>
      <w:tr w:rsidR="002D1279" w:rsidRPr="00150829" w14:paraId="0442B649" w14:textId="77777777" w:rsidTr="002D1279">
        <w:trPr>
          <w:trHeight w:val="34"/>
        </w:trPr>
        <w:tc>
          <w:tcPr>
            <w:tcW w:w="675" w:type="dxa"/>
          </w:tcPr>
          <w:p w14:paraId="640DD304" w14:textId="77777777" w:rsidR="002D1279" w:rsidRDefault="002D1279" w:rsidP="002D1279">
            <w:pPr>
              <w:jc w:val="left"/>
              <w:rPr>
                <w:rFonts w:cs="Arial"/>
              </w:rPr>
            </w:pPr>
            <w:r>
              <w:rPr>
                <w:rFonts w:cs="Arial"/>
              </w:rPr>
              <w:t xml:space="preserve">8. </w:t>
            </w:r>
          </w:p>
        </w:tc>
        <w:tc>
          <w:tcPr>
            <w:tcW w:w="4536" w:type="dxa"/>
          </w:tcPr>
          <w:p w14:paraId="01652D67" w14:textId="77777777" w:rsidR="002D1279" w:rsidRDefault="002D1279" w:rsidP="002D1279">
            <w:pPr>
              <w:jc w:val="left"/>
              <w:rPr>
                <w:rFonts w:cs="Arial"/>
              </w:rPr>
            </w:pPr>
            <w:r>
              <w:rPr>
                <w:rFonts w:cs="Arial"/>
              </w:rPr>
              <w:t>Typ ‘</w:t>
            </w:r>
            <w:r w:rsidRPr="006F3303">
              <w:rPr>
                <w:rFonts w:cs="Arial"/>
                <w:i/>
                <w:iCs/>
              </w:rPr>
              <w:t>change</w:t>
            </w:r>
            <w:r>
              <w:rPr>
                <w:rFonts w:cs="Arial"/>
              </w:rPr>
              <w:t>’ en druk op enter. Kies het hiervoor aangemaakte planttype uit de lijst.</w:t>
            </w:r>
          </w:p>
        </w:tc>
        <w:tc>
          <w:tcPr>
            <w:tcW w:w="4820" w:type="dxa"/>
          </w:tcPr>
          <w:p w14:paraId="218B7FF1" w14:textId="77777777" w:rsidR="002D1279" w:rsidRPr="00150829" w:rsidRDefault="002D1279" w:rsidP="002D1279">
            <w:pPr>
              <w:jc w:val="left"/>
              <w:rPr>
                <w:rFonts w:cs="Arial"/>
              </w:rPr>
            </w:pPr>
            <w:r>
              <w:rPr>
                <w:rFonts w:cs="Arial"/>
              </w:rPr>
              <w:t>Het aangemaakte planttype kan gekozen worden. Er wordt weergegeven dat de actieve plant is veranderd.</w:t>
            </w:r>
          </w:p>
        </w:tc>
        <w:tc>
          <w:tcPr>
            <w:tcW w:w="709" w:type="dxa"/>
          </w:tcPr>
          <w:p w14:paraId="7FB80AE1" w14:textId="77777777" w:rsidR="002D1279" w:rsidRPr="00150829" w:rsidRDefault="002D1279" w:rsidP="002D1279">
            <w:pPr>
              <w:jc w:val="left"/>
              <w:rPr>
                <w:rFonts w:cs="Arial"/>
              </w:rPr>
            </w:pPr>
            <w:r w:rsidRPr="00E93095">
              <w:rPr>
                <w:rFonts w:cs="Arial"/>
              </w:rPr>
              <w:t>Pass</w:t>
            </w:r>
          </w:p>
        </w:tc>
        <w:tc>
          <w:tcPr>
            <w:tcW w:w="3402" w:type="dxa"/>
          </w:tcPr>
          <w:p w14:paraId="52864645" w14:textId="77777777" w:rsidR="002D1279" w:rsidRPr="00150829" w:rsidRDefault="002D1279" w:rsidP="002D1279">
            <w:pPr>
              <w:jc w:val="left"/>
              <w:rPr>
                <w:rFonts w:cs="Arial"/>
              </w:rPr>
            </w:pPr>
            <w:r w:rsidRPr="00060116">
              <w:rPr>
                <w:rFonts w:cs="Arial"/>
              </w:rPr>
              <w:t>n.v.t.</w:t>
            </w:r>
          </w:p>
        </w:tc>
      </w:tr>
      <w:tr w:rsidR="002D1279" w:rsidRPr="00150829" w14:paraId="27433D18" w14:textId="77777777" w:rsidTr="002D1279">
        <w:trPr>
          <w:trHeight w:val="34"/>
        </w:trPr>
        <w:tc>
          <w:tcPr>
            <w:tcW w:w="675" w:type="dxa"/>
          </w:tcPr>
          <w:p w14:paraId="0E57D39B" w14:textId="77777777" w:rsidR="002D1279" w:rsidRDefault="002D1279" w:rsidP="002D1279">
            <w:pPr>
              <w:jc w:val="left"/>
              <w:rPr>
                <w:rFonts w:cs="Arial"/>
              </w:rPr>
            </w:pPr>
            <w:r>
              <w:rPr>
                <w:rFonts w:cs="Arial"/>
              </w:rPr>
              <w:t xml:space="preserve">9. </w:t>
            </w:r>
          </w:p>
        </w:tc>
        <w:tc>
          <w:tcPr>
            <w:tcW w:w="4536" w:type="dxa"/>
          </w:tcPr>
          <w:p w14:paraId="5A5DA6EA" w14:textId="77777777" w:rsidR="002D1279" w:rsidRDefault="002D1279" w:rsidP="002D1279">
            <w:pPr>
              <w:jc w:val="left"/>
              <w:rPr>
                <w:rFonts w:cs="Arial"/>
              </w:rPr>
            </w:pPr>
            <w:r>
              <w:rPr>
                <w:rFonts w:cs="Arial"/>
              </w:rPr>
              <w:t>Typ ‘</w:t>
            </w:r>
            <w:r w:rsidRPr="006F3303">
              <w:rPr>
                <w:rFonts w:cs="Arial"/>
                <w:i/>
                <w:iCs/>
              </w:rPr>
              <w:t>user</w:t>
            </w:r>
            <w:r>
              <w:rPr>
                <w:rFonts w:cs="Arial"/>
              </w:rPr>
              <w:t>’ en druk op enter.</w:t>
            </w:r>
          </w:p>
        </w:tc>
        <w:tc>
          <w:tcPr>
            <w:tcW w:w="4820" w:type="dxa"/>
          </w:tcPr>
          <w:p w14:paraId="55D95565" w14:textId="77777777" w:rsidR="002D1279" w:rsidRPr="00150829" w:rsidRDefault="002D1279" w:rsidP="002D1279">
            <w:pPr>
              <w:jc w:val="left"/>
              <w:rPr>
                <w:rFonts w:cs="Arial"/>
              </w:rPr>
            </w:pPr>
            <w:r>
              <w:rPr>
                <w:rFonts w:cs="Arial"/>
              </w:rPr>
              <w:t>De systeem informatie wordt weergegeven. ‘</w:t>
            </w:r>
            <w:r>
              <w:rPr>
                <w:rFonts w:cs="Arial"/>
                <w:i/>
                <w:iCs/>
              </w:rPr>
              <w:t>User</w:t>
            </w:r>
            <w:r w:rsidRPr="006F3303">
              <w:rPr>
                <w:rFonts w:cs="Arial"/>
                <w:i/>
                <w:iCs/>
              </w:rPr>
              <w:t xml:space="preserve"> mode’</w:t>
            </w:r>
            <w:r>
              <w:rPr>
                <w:rFonts w:cs="Arial"/>
              </w:rPr>
              <w:t xml:space="preserve"> wordt nu weergegeven. Het nieuw aangemaakte planttype met de ingevulde waardes staat nu onder ‘</w:t>
            </w:r>
            <w:r w:rsidRPr="00494E4A">
              <w:rPr>
                <w:rFonts w:cs="Arial"/>
                <w:i/>
                <w:iCs/>
              </w:rPr>
              <w:t>Active plant</w:t>
            </w:r>
            <w:r>
              <w:rPr>
                <w:rFonts w:cs="Arial"/>
              </w:rPr>
              <w:t>’.</w:t>
            </w:r>
          </w:p>
        </w:tc>
        <w:tc>
          <w:tcPr>
            <w:tcW w:w="709" w:type="dxa"/>
          </w:tcPr>
          <w:p w14:paraId="0DADDD3C" w14:textId="77777777" w:rsidR="002D1279" w:rsidRPr="00150829" w:rsidRDefault="002D1279" w:rsidP="002D1279">
            <w:pPr>
              <w:jc w:val="left"/>
              <w:rPr>
                <w:rFonts w:cs="Arial"/>
              </w:rPr>
            </w:pPr>
            <w:r w:rsidRPr="00E93095">
              <w:rPr>
                <w:rFonts w:cs="Arial"/>
              </w:rPr>
              <w:t>Pass</w:t>
            </w:r>
          </w:p>
        </w:tc>
        <w:tc>
          <w:tcPr>
            <w:tcW w:w="3402" w:type="dxa"/>
          </w:tcPr>
          <w:p w14:paraId="620CFC98" w14:textId="77777777" w:rsidR="002D1279" w:rsidRPr="00150829" w:rsidRDefault="002D1279" w:rsidP="002D1279">
            <w:pPr>
              <w:jc w:val="left"/>
              <w:rPr>
                <w:rFonts w:cs="Arial"/>
              </w:rPr>
            </w:pPr>
            <w:r w:rsidRPr="00060116">
              <w:rPr>
                <w:rFonts w:cs="Arial"/>
              </w:rPr>
              <w:t>n.v.t.</w:t>
            </w:r>
          </w:p>
        </w:tc>
      </w:tr>
      <w:tr w:rsidR="002D1279" w:rsidRPr="00150829" w14:paraId="56223FC3" w14:textId="77777777" w:rsidTr="002D1279">
        <w:trPr>
          <w:trHeight w:val="34"/>
        </w:trPr>
        <w:tc>
          <w:tcPr>
            <w:tcW w:w="675" w:type="dxa"/>
          </w:tcPr>
          <w:p w14:paraId="598B8E72" w14:textId="77777777" w:rsidR="002D1279" w:rsidRPr="00150829" w:rsidRDefault="002D1279" w:rsidP="002D1279">
            <w:pPr>
              <w:jc w:val="left"/>
              <w:rPr>
                <w:rFonts w:cs="Arial"/>
              </w:rPr>
            </w:pPr>
            <w:r>
              <w:rPr>
                <w:rFonts w:cs="Arial"/>
              </w:rPr>
              <w:t xml:space="preserve">10. </w:t>
            </w:r>
          </w:p>
        </w:tc>
        <w:tc>
          <w:tcPr>
            <w:tcW w:w="4536" w:type="dxa"/>
          </w:tcPr>
          <w:p w14:paraId="59E48540" w14:textId="77777777" w:rsidR="002D1279" w:rsidRPr="00150829" w:rsidRDefault="002D1279" w:rsidP="002D1279">
            <w:pPr>
              <w:jc w:val="left"/>
              <w:rPr>
                <w:rFonts w:cs="Arial"/>
              </w:rPr>
            </w:pPr>
            <w:r>
              <w:rPr>
                <w:rFonts w:cs="Arial"/>
              </w:rPr>
              <w:t>Sluit het terminal window en start vervolgens het programma.</w:t>
            </w:r>
          </w:p>
        </w:tc>
        <w:tc>
          <w:tcPr>
            <w:tcW w:w="4820" w:type="dxa"/>
          </w:tcPr>
          <w:p w14:paraId="2ED8E049" w14:textId="77777777" w:rsidR="002D1279" w:rsidRPr="00150829" w:rsidRDefault="002D1279" w:rsidP="002D1279">
            <w:pPr>
              <w:jc w:val="left"/>
              <w:rPr>
                <w:rFonts w:cs="Arial"/>
              </w:rPr>
            </w:pPr>
            <w:r>
              <w:rPr>
                <w:rFonts w:cs="Arial"/>
              </w:rPr>
              <w:t>De systeem informatie wordt weergegeven. De actieve plant is van hetzelfde type en heeft dezelfde waardes als aan het eind van de vorige test.</w:t>
            </w:r>
          </w:p>
        </w:tc>
        <w:tc>
          <w:tcPr>
            <w:tcW w:w="709" w:type="dxa"/>
          </w:tcPr>
          <w:p w14:paraId="512129E9" w14:textId="77777777" w:rsidR="002D1279" w:rsidRPr="00150829" w:rsidRDefault="002D1279" w:rsidP="002D1279">
            <w:pPr>
              <w:jc w:val="left"/>
              <w:rPr>
                <w:rFonts w:cs="Arial"/>
              </w:rPr>
            </w:pPr>
            <w:r w:rsidRPr="00E93095">
              <w:rPr>
                <w:rFonts w:cs="Arial"/>
              </w:rPr>
              <w:t>Pass</w:t>
            </w:r>
          </w:p>
        </w:tc>
        <w:tc>
          <w:tcPr>
            <w:tcW w:w="3402" w:type="dxa"/>
          </w:tcPr>
          <w:p w14:paraId="00519DE0" w14:textId="77777777" w:rsidR="002D1279" w:rsidRPr="00150829" w:rsidRDefault="002D1279" w:rsidP="002D1279">
            <w:pPr>
              <w:jc w:val="left"/>
              <w:rPr>
                <w:rFonts w:cs="Arial"/>
              </w:rPr>
            </w:pPr>
            <w:r w:rsidRPr="00060116">
              <w:rPr>
                <w:rFonts w:cs="Arial"/>
              </w:rPr>
              <w:t>n.v.t.</w:t>
            </w:r>
          </w:p>
        </w:tc>
      </w:tr>
    </w:tbl>
    <w:p w14:paraId="1B6168C1" w14:textId="5D0ADD5E" w:rsidR="002D1279" w:rsidRPr="002D1279" w:rsidRDefault="002D1279" w:rsidP="002D1279"/>
    <w:sectPr w:rsidR="002D1279" w:rsidRPr="002D1279" w:rsidSect="002D1279">
      <w:endnotePr>
        <w:numFmt w:val="decimal"/>
      </w:endnotePr>
      <w:type w:val="continuous"/>
      <w:pgSz w:w="16838" w:h="11906" w:orient="landscape"/>
      <w:pgMar w:top="1440" w:right="1440" w:bottom="1134" w:left="1440" w:header="1440" w:footer="1191"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BED1C" w14:textId="77777777" w:rsidR="00B142C8" w:rsidRDefault="00B142C8">
      <w:pPr>
        <w:spacing w:line="20" w:lineRule="exact"/>
      </w:pPr>
    </w:p>
  </w:endnote>
  <w:endnote w:type="continuationSeparator" w:id="0">
    <w:p w14:paraId="01D78E75" w14:textId="77777777" w:rsidR="00B142C8" w:rsidRDefault="00B142C8">
      <w:r>
        <w:t xml:space="preserve"> </w:t>
      </w:r>
    </w:p>
  </w:endnote>
  <w:endnote w:type="continuationNotice" w:id="1">
    <w:p w14:paraId="7BE74621" w14:textId="77777777" w:rsidR="00B142C8" w:rsidRDefault="00B142C8">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AC7B2" w14:textId="77777777" w:rsidR="00D9079F" w:rsidRDefault="00D9079F">
    <w:pPr>
      <w:pStyle w:val="Voettekst"/>
      <w:tabs>
        <w:tab w:val="clear" w:pos="4536"/>
      </w:tabs>
    </w:pPr>
  </w:p>
  <w:p w14:paraId="549BD77F" w14:textId="77777777" w:rsidR="00D9079F" w:rsidRPr="00821826" w:rsidRDefault="00D9079F">
    <w:pPr>
      <w:pStyle w:val="Voettekst"/>
      <w:tabs>
        <w:tab w:val="clear" w:pos="4536"/>
        <w:tab w:val="right" w:pos="7938"/>
      </w:tabs>
      <w:rPr>
        <w:rFonts w:cs="Arial"/>
      </w:rPr>
    </w:pPr>
    <w:r w:rsidRPr="00821826">
      <w:rPr>
        <w:rStyle w:val="Paginanummer"/>
        <w:rFonts w:cs="Arial"/>
      </w:rPr>
      <w:fldChar w:fldCharType="begin"/>
    </w:r>
    <w:r w:rsidRPr="00821826">
      <w:rPr>
        <w:rStyle w:val="Paginanummer"/>
        <w:rFonts w:cs="Arial"/>
      </w:rPr>
      <w:instrText xml:space="preserve"> PAGE </w:instrText>
    </w:r>
    <w:r w:rsidRPr="00821826">
      <w:rPr>
        <w:rStyle w:val="Paginanummer"/>
        <w:rFonts w:cs="Arial"/>
      </w:rPr>
      <w:fldChar w:fldCharType="separate"/>
    </w:r>
    <w:r>
      <w:rPr>
        <w:rStyle w:val="Paginanummer"/>
        <w:rFonts w:cs="Arial"/>
        <w:noProof/>
      </w:rPr>
      <w:t>10</w:t>
    </w:r>
    <w:r w:rsidRPr="00821826">
      <w:rPr>
        <w:rStyle w:val="Paginanummer"/>
        <w:rFonts w:cs="Arial"/>
      </w:rPr>
      <w:fldChar w:fldCharType="end"/>
    </w:r>
    <w:bookmarkStart w:id="23" w:name="_Toc108538167"/>
    <w:bookmarkStart w:id="24" w:name="_Ref108544087"/>
    <w:bookmarkStart w:id="25" w:name="_Ref108544191"/>
    <w:bookmarkEnd w:id="23"/>
    <w:bookmarkEnd w:id="24"/>
    <w:bookmarkEnd w:id="25"/>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85F6A" w14:textId="77777777" w:rsidR="00D9079F" w:rsidRDefault="00D9079F">
    <w:pPr>
      <w:pStyle w:val="Voettekst"/>
      <w:tabs>
        <w:tab w:val="clear" w:pos="4536"/>
      </w:tabs>
    </w:pPr>
  </w:p>
  <w:p w14:paraId="7A112B6A" w14:textId="77777777" w:rsidR="00D9079F" w:rsidRPr="00821826" w:rsidRDefault="00D9079F">
    <w:pPr>
      <w:pStyle w:val="Voettekst"/>
      <w:tabs>
        <w:tab w:val="clear" w:pos="4536"/>
      </w:tabs>
      <w:rPr>
        <w:rFonts w:cs="Arial"/>
      </w:rPr>
    </w:pPr>
    <w:r>
      <w:tab/>
    </w:r>
    <w:r w:rsidRPr="00821826">
      <w:rPr>
        <w:rStyle w:val="Paginanummer"/>
        <w:rFonts w:cs="Arial"/>
      </w:rPr>
      <w:fldChar w:fldCharType="begin"/>
    </w:r>
    <w:r w:rsidRPr="00821826">
      <w:rPr>
        <w:rStyle w:val="Paginanummer"/>
        <w:rFonts w:cs="Arial"/>
      </w:rPr>
      <w:instrText xml:space="preserve"> PAGE </w:instrText>
    </w:r>
    <w:r w:rsidRPr="00821826">
      <w:rPr>
        <w:rStyle w:val="Paginanummer"/>
        <w:rFonts w:cs="Arial"/>
      </w:rPr>
      <w:fldChar w:fldCharType="separate"/>
    </w:r>
    <w:r>
      <w:rPr>
        <w:rStyle w:val="Paginanummer"/>
        <w:rFonts w:cs="Arial"/>
        <w:noProof/>
      </w:rPr>
      <w:t>11</w:t>
    </w:r>
    <w:r w:rsidRPr="00821826">
      <w:rPr>
        <w:rStyle w:val="Paginanumm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6074C" w14:textId="77777777" w:rsidR="00B142C8" w:rsidRDefault="00B142C8">
      <w:r>
        <w:separator/>
      </w:r>
    </w:p>
  </w:footnote>
  <w:footnote w:type="continuationSeparator" w:id="0">
    <w:p w14:paraId="163815D7" w14:textId="77777777" w:rsidR="00B142C8" w:rsidRDefault="00B142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5475"/>
    <w:multiLevelType w:val="hybridMultilevel"/>
    <w:tmpl w:val="868AF2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93258C"/>
    <w:multiLevelType w:val="hybridMultilevel"/>
    <w:tmpl w:val="57A0ED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890EB8"/>
    <w:multiLevelType w:val="hybridMultilevel"/>
    <w:tmpl w:val="DA8CDAA0"/>
    <w:lvl w:ilvl="0" w:tplc="0413000F">
      <w:start w:val="1"/>
      <w:numFmt w:val="decimal"/>
      <w:lvlText w:val="%1."/>
      <w:lvlJc w:val="left"/>
      <w:pPr>
        <w:ind w:left="720" w:hanging="360"/>
      </w:pPr>
    </w:lvl>
    <w:lvl w:ilvl="1" w:tplc="04130001">
      <w:start w:val="1"/>
      <w:numFmt w:val="bullet"/>
      <w:lvlText w:val=""/>
      <w:lvlJc w:val="left"/>
      <w:pPr>
        <w:ind w:left="1069"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D2F3001"/>
    <w:multiLevelType w:val="hybridMultilevel"/>
    <w:tmpl w:val="85E8BA2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388263D"/>
    <w:multiLevelType w:val="hybridMultilevel"/>
    <w:tmpl w:val="32A2B8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8025908"/>
    <w:multiLevelType w:val="hybridMultilevel"/>
    <w:tmpl w:val="AF444B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A99357E"/>
    <w:multiLevelType w:val="hybridMultilevel"/>
    <w:tmpl w:val="DA325C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D6C6AB4"/>
    <w:multiLevelType w:val="hybridMultilevel"/>
    <w:tmpl w:val="8A88187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DD810BD"/>
    <w:multiLevelType w:val="hybridMultilevel"/>
    <w:tmpl w:val="C1B01B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359423F"/>
    <w:multiLevelType w:val="hybridMultilevel"/>
    <w:tmpl w:val="514C61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B5C2604"/>
    <w:multiLevelType w:val="hybridMultilevel"/>
    <w:tmpl w:val="4AAE6F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4136DB7"/>
    <w:multiLevelType w:val="hybridMultilevel"/>
    <w:tmpl w:val="8A8818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3DE53C7"/>
    <w:multiLevelType w:val="hybridMultilevel"/>
    <w:tmpl w:val="8230DA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55D3F34"/>
    <w:multiLevelType w:val="hybridMultilevel"/>
    <w:tmpl w:val="340C0F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89F4B63"/>
    <w:multiLevelType w:val="multilevel"/>
    <w:tmpl w:val="CAB88582"/>
    <w:lvl w:ilvl="0">
      <w:start w:val="1"/>
      <w:numFmt w:val="decimal"/>
      <w:pStyle w:val="Kop1"/>
      <w:lvlText w:val="%1."/>
      <w:lvlJc w:val="left"/>
      <w:pPr>
        <w:tabs>
          <w:tab w:val="num" w:pos="360"/>
        </w:tabs>
        <w:ind w:left="360" w:hanging="360"/>
      </w:pPr>
    </w:lvl>
    <w:lvl w:ilvl="1">
      <w:start w:val="1"/>
      <w:numFmt w:val="decimal"/>
      <w:pStyle w:val="Kop2"/>
      <w:lvlText w:val="%1.%2"/>
      <w:lvlJc w:val="left"/>
      <w:pPr>
        <w:tabs>
          <w:tab w:val="num" w:pos="2580"/>
        </w:tabs>
        <w:ind w:left="2580" w:hanging="737"/>
      </w:pPr>
    </w:lvl>
    <w:lvl w:ilvl="2">
      <w:start w:val="1"/>
      <w:numFmt w:val="decimal"/>
      <w:pStyle w:val="Kop3"/>
      <w:lvlText w:val="%1.%2.%3"/>
      <w:lvlJc w:val="left"/>
      <w:pPr>
        <w:tabs>
          <w:tab w:val="num" w:pos="1224"/>
        </w:tabs>
        <w:ind w:left="1224" w:hanging="122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14"/>
  </w:num>
  <w:num w:numId="2">
    <w:abstractNumId w:val="7"/>
  </w:num>
  <w:num w:numId="3">
    <w:abstractNumId w:val="11"/>
  </w:num>
  <w:num w:numId="4">
    <w:abstractNumId w:val="4"/>
  </w:num>
  <w:num w:numId="5">
    <w:abstractNumId w:val="10"/>
  </w:num>
  <w:num w:numId="6">
    <w:abstractNumId w:val="0"/>
  </w:num>
  <w:num w:numId="7">
    <w:abstractNumId w:val="12"/>
  </w:num>
  <w:num w:numId="8">
    <w:abstractNumId w:val="6"/>
  </w:num>
  <w:num w:numId="9">
    <w:abstractNumId w:val="3"/>
  </w:num>
  <w:num w:numId="10">
    <w:abstractNumId w:val="8"/>
  </w:num>
  <w:num w:numId="11">
    <w:abstractNumId w:val="9"/>
  </w:num>
  <w:num w:numId="12">
    <w:abstractNumId w:val="2"/>
  </w:num>
  <w:num w:numId="13">
    <w:abstractNumId w:val="5"/>
  </w:num>
  <w:num w:numId="14">
    <w:abstractNumId w:val="13"/>
  </w:num>
  <w:num w:numId="1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hyphenationZone w:val="916"/>
  <w:doNotHyphenateCaps/>
  <w:evenAndOddHeader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300"/>
    <w:rsid w:val="000007C3"/>
    <w:rsid w:val="00002C44"/>
    <w:rsid w:val="00003E4A"/>
    <w:rsid w:val="0000500C"/>
    <w:rsid w:val="00005CBA"/>
    <w:rsid w:val="00011925"/>
    <w:rsid w:val="000124CC"/>
    <w:rsid w:val="00012A0F"/>
    <w:rsid w:val="00015BCD"/>
    <w:rsid w:val="00016478"/>
    <w:rsid w:val="0001774C"/>
    <w:rsid w:val="00021D41"/>
    <w:rsid w:val="000231CA"/>
    <w:rsid w:val="000232D8"/>
    <w:rsid w:val="0002506C"/>
    <w:rsid w:val="000267A5"/>
    <w:rsid w:val="00027244"/>
    <w:rsid w:val="00031B59"/>
    <w:rsid w:val="00032D82"/>
    <w:rsid w:val="00034096"/>
    <w:rsid w:val="00034E0A"/>
    <w:rsid w:val="00036B8B"/>
    <w:rsid w:val="00036BB7"/>
    <w:rsid w:val="00041220"/>
    <w:rsid w:val="000428A1"/>
    <w:rsid w:val="0004335E"/>
    <w:rsid w:val="00044487"/>
    <w:rsid w:val="00044599"/>
    <w:rsid w:val="00046555"/>
    <w:rsid w:val="000467FB"/>
    <w:rsid w:val="00047103"/>
    <w:rsid w:val="00047502"/>
    <w:rsid w:val="000504FF"/>
    <w:rsid w:val="00052975"/>
    <w:rsid w:val="000542E9"/>
    <w:rsid w:val="000543E2"/>
    <w:rsid w:val="00057773"/>
    <w:rsid w:val="00057A57"/>
    <w:rsid w:val="0006196F"/>
    <w:rsid w:val="00064C21"/>
    <w:rsid w:val="000714EE"/>
    <w:rsid w:val="00071DB2"/>
    <w:rsid w:val="0007520B"/>
    <w:rsid w:val="00075CBA"/>
    <w:rsid w:val="000768EE"/>
    <w:rsid w:val="000776FB"/>
    <w:rsid w:val="00081F1D"/>
    <w:rsid w:val="0008262D"/>
    <w:rsid w:val="00085231"/>
    <w:rsid w:val="00085F58"/>
    <w:rsid w:val="0008625E"/>
    <w:rsid w:val="000862A7"/>
    <w:rsid w:val="00091490"/>
    <w:rsid w:val="00092201"/>
    <w:rsid w:val="00092A57"/>
    <w:rsid w:val="00093F68"/>
    <w:rsid w:val="0009420F"/>
    <w:rsid w:val="0009489D"/>
    <w:rsid w:val="00096939"/>
    <w:rsid w:val="00097750"/>
    <w:rsid w:val="00097C8A"/>
    <w:rsid w:val="000A0055"/>
    <w:rsid w:val="000A0497"/>
    <w:rsid w:val="000A131E"/>
    <w:rsid w:val="000A15CF"/>
    <w:rsid w:val="000A2388"/>
    <w:rsid w:val="000A2D1F"/>
    <w:rsid w:val="000A2F0A"/>
    <w:rsid w:val="000A376E"/>
    <w:rsid w:val="000A4043"/>
    <w:rsid w:val="000A4593"/>
    <w:rsid w:val="000A507B"/>
    <w:rsid w:val="000A7312"/>
    <w:rsid w:val="000B0202"/>
    <w:rsid w:val="000B0F42"/>
    <w:rsid w:val="000B1133"/>
    <w:rsid w:val="000B1987"/>
    <w:rsid w:val="000B2610"/>
    <w:rsid w:val="000B296E"/>
    <w:rsid w:val="000B3EB1"/>
    <w:rsid w:val="000B481F"/>
    <w:rsid w:val="000B7995"/>
    <w:rsid w:val="000C04C5"/>
    <w:rsid w:val="000C141A"/>
    <w:rsid w:val="000C1AE4"/>
    <w:rsid w:val="000C2112"/>
    <w:rsid w:val="000C2748"/>
    <w:rsid w:val="000C2EB8"/>
    <w:rsid w:val="000C520B"/>
    <w:rsid w:val="000C56D8"/>
    <w:rsid w:val="000C6138"/>
    <w:rsid w:val="000C6219"/>
    <w:rsid w:val="000C6978"/>
    <w:rsid w:val="000C7E4F"/>
    <w:rsid w:val="000D15E6"/>
    <w:rsid w:val="000D2055"/>
    <w:rsid w:val="000D3FED"/>
    <w:rsid w:val="000D4C3B"/>
    <w:rsid w:val="000D5E78"/>
    <w:rsid w:val="000E31E6"/>
    <w:rsid w:val="000E3DCC"/>
    <w:rsid w:val="000E40A8"/>
    <w:rsid w:val="000E48F2"/>
    <w:rsid w:val="000E49D3"/>
    <w:rsid w:val="000E5846"/>
    <w:rsid w:val="000E6B75"/>
    <w:rsid w:val="000F055C"/>
    <w:rsid w:val="000F260E"/>
    <w:rsid w:val="000F33CD"/>
    <w:rsid w:val="000F4AFC"/>
    <w:rsid w:val="000F6B8E"/>
    <w:rsid w:val="00100354"/>
    <w:rsid w:val="00100E2F"/>
    <w:rsid w:val="00103873"/>
    <w:rsid w:val="00103D3A"/>
    <w:rsid w:val="00103EAD"/>
    <w:rsid w:val="00106542"/>
    <w:rsid w:val="00106FC5"/>
    <w:rsid w:val="0011391F"/>
    <w:rsid w:val="00114C16"/>
    <w:rsid w:val="00115C1A"/>
    <w:rsid w:val="0011631B"/>
    <w:rsid w:val="00116A0C"/>
    <w:rsid w:val="00116D78"/>
    <w:rsid w:val="00120A4D"/>
    <w:rsid w:val="00122CD6"/>
    <w:rsid w:val="00123347"/>
    <w:rsid w:val="001249D0"/>
    <w:rsid w:val="001268CB"/>
    <w:rsid w:val="00127882"/>
    <w:rsid w:val="001278A7"/>
    <w:rsid w:val="0013030C"/>
    <w:rsid w:val="00132B0F"/>
    <w:rsid w:val="001366D4"/>
    <w:rsid w:val="0014334B"/>
    <w:rsid w:val="00143BDB"/>
    <w:rsid w:val="00143DBE"/>
    <w:rsid w:val="00146869"/>
    <w:rsid w:val="001474F7"/>
    <w:rsid w:val="00150095"/>
    <w:rsid w:val="00150829"/>
    <w:rsid w:val="00150B03"/>
    <w:rsid w:val="00150FAF"/>
    <w:rsid w:val="0015192A"/>
    <w:rsid w:val="001521B6"/>
    <w:rsid w:val="00152F35"/>
    <w:rsid w:val="00154452"/>
    <w:rsid w:val="00155896"/>
    <w:rsid w:val="001560D3"/>
    <w:rsid w:val="00157E96"/>
    <w:rsid w:val="00160409"/>
    <w:rsid w:val="001608F6"/>
    <w:rsid w:val="001611D8"/>
    <w:rsid w:val="001629D6"/>
    <w:rsid w:val="00164D8D"/>
    <w:rsid w:val="0016606B"/>
    <w:rsid w:val="001671EC"/>
    <w:rsid w:val="00170E4C"/>
    <w:rsid w:val="00170F67"/>
    <w:rsid w:val="00172CE6"/>
    <w:rsid w:val="001748C3"/>
    <w:rsid w:val="00175879"/>
    <w:rsid w:val="00175D6E"/>
    <w:rsid w:val="00177365"/>
    <w:rsid w:val="0017741A"/>
    <w:rsid w:val="00177EB5"/>
    <w:rsid w:val="00180A3F"/>
    <w:rsid w:val="001816E6"/>
    <w:rsid w:val="00181FEB"/>
    <w:rsid w:val="0018306C"/>
    <w:rsid w:val="0018482F"/>
    <w:rsid w:val="00184889"/>
    <w:rsid w:val="00186556"/>
    <w:rsid w:val="00187A4F"/>
    <w:rsid w:val="00197045"/>
    <w:rsid w:val="001A00C3"/>
    <w:rsid w:val="001A0374"/>
    <w:rsid w:val="001A070B"/>
    <w:rsid w:val="001A090C"/>
    <w:rsid w:val="001A0BCF"/>
    <w:rsid w:val="001A1E6A"/>
    <w:rsid w:val="001B0634"/>
    <w:rsid w:val="001B0CF5"/>
    <w:rsid w:val="001B66B4"/>
    <w:rsid w:val="001B7614"/>
    <w:rsid w:val="001B7CAD"/>
    <w:rsid w:val="001C26F0"/>
    <w:rsid w:val="001C3B1D"/>
    <w:rsid w:val="001C3ED7"/>
    <w:rsid w:val="001C513C"/>
    <w:rsid w:val="001C5B42"/>
    <w:rsid w:val="001C66EA"/>
    <w:rsid w:val="001C7420"/>
    <w:rsid w:val="001C7544"/>
    <w:rsid w:val="001D2AEB"/>
    <w:rsid w:val="001D327E"/>
    <w:rsid w:val="001D5711"/>
    <w:rsid w:val="001D60F4"/>
    <w:rsid w:val="001D63A8"/>
    <w:rsid w:val="001E05EB"/>
    <w:rsid w:val="001E126D"/>
    <w:rsid w:val="001E21FF"/>
    <w:rsid w:val="001E2F0F"/>
    <w:rsid w:val="001E3B6B"/>
    <w:rsid w:val="001E6232"/>
    <w:rsid w:val="001F0C83"/>
    <w:rsid w:val="001F0FEF"/>
    <w:rsid w:val="001F28EC"/>
    <w:rsid w:val="001F3ABB"/>
    <w:rsid w:val="001F4B9E"/>
    <w:rsid w:val="001F5F57"/>
    <w:rsid w:val="0020113B"/>
    <w:rsid w:val="00201A99"/>
    <w:rsid w:val="00206F9A"/>
    <w:rsid w:val="0020729F"/>
    <w:rsid w:val="00210B8F"/>
    <w:rsid w:val="0021122F"/>
    <w:rsid w:val="002116A2"/>
    <w:rsid w:val="00212BB7"/>
    <w:rsid w:val="00213FC5"/>
    <w:rsid w:val="00215E0E"/>
    <w:rsid w:val="002169BB"/>
    <w:rsid w:val="00217783"/>
    <w:rsid w:val="00220C52"/>
    <w:rsid w:val="0022152F"/>
    <w:rsid w:val="002245C9"/>
    <w:rsid w:val="00225CD7"/>
    <w:rsid w:val="0022684A"/>
    <w:rsid w:val="00231329"/>
    <w:rsid w:val="00232619"/>
    <w:rsid w:val="00233733"/>
    <w:rsid w:val="0023403B"/>
    <w:rsid w:val="00234B39"/>
    <w:rsid w:val="0024042B"/>
    <w:rsid w:val="002421B1"/>
    <w:rsid w:val="00242501"/>
    <w:rsid w:val="0024323E"/>
    <w:rsid w:val="00243A33"/>
    <w:rsid w:val="0024504C"/>
    <w:rsid w:val="00245AD0"/>
    <w:rsid w:val="00246DD2"/>
    <w:rsid w:val="00247415"/>
    <w:rsid w:val="00247DBD"/>
    <w:rsid w:val="0025016C"/>
    <w:rsid w:val="00250633"/>
    <w:rsid w:val="00250DB2"/>
    <w:rsid w:val="0025143E"/>
    <w:rsid w:val="002532DF"/>
    <w:rsid w:val="0025571F"/>
    <w:rsid w:val="00255D90"/>
    <w:rsid w:val="00255F5D"/>
    <w:rsid w:val="00256C4F"/>
    <w:rsid w:val="00260FF1"/>
    <w:rsid w:val="0026213B"/>
    <w:rsid w:val="00262FE7"/>
    <w:rsid w:val="00263588"/>
    <w:rsid w:val="00264B73"/>
    <w:rsid w:val="00266509"/>
    <w:rsid w:val="002673BB"/>
    <w:rsid w:val="0026751E"/>
    <w:rsid w:val="0027083A"/>
    <w:rsid w:val="00270AEA"/>
    <w:rsid w:val="00273302"/>
    <w:rsid w:val="002739E2"/>
    <w:rsid w:val="00274348"/>
    <w:rsid w:val="00274AB7"/>
    <w:rsid w:val="00275415"/>
    <w:rsid w:val="00275609"/>
    <w:rsid w:val="0027594D"/>
    <w:rsid w:val="0028042E"/>
    <w:rsid w:val="00280671"/>
    <w:rsid w:val="00281B2C"/>
    <w:rsid w:val="002826B4"/>
    <w:rsid w:val="0028273F"/>
    <w:rsid w:val="00282CAF"/>
    <w:rsid w:val="00283512"/>
    <w:rsid w:val="00283969"/>
    <w:rsid w:val="00284876"/>
    <w:rsid w:val="002857B8"/>
    <w:rsid w:val="002867E0"/>
    <w:rsid w:val="002901CF"/>
    <w:rsid w:val="0029089E"/>
    <w:rsid w:val="0029126C"/>
    <w:rsid w:val="002926D8"/>
    <w:rsid w:val="002937F7"/>
    <w:rsid w:val="00294D66"/>
    <w:rsid w:val="00294EC9"/>
    <w:rsid w:val="002A1925"/>
    <w:rsid w:val="002A6BB4"/>
    <w:rsid w:val="002B0300"/>
    <w:rsid w:val="002B082D"/>
    <w:rsid w:val="002B1E0F"/>
    <w:rsid w:val="002B3D31"/>
    <w:rsid w:val="002B3FDD"/>
    <w:rsid w:val="002B5E96"/>
    <w:rsid w:val="002B70FF"/>
    <w:rsid w:val="002C15B3"/>
    <w:rsid w:val="002C354C"/>
    <w:rsid w:val="002C3A86"/>
    <w:rsid w:val="002C3E3D"/>
    <w:rsid w:val="002C50DE"/>
    <w:rsid w:val="002C6370"/>
    <w:rsid w:val="002C6F69"/>
    <w:rsid w:val="002C749B"/>
    <w:rsid w:val="002C7825"/>
    <w:rsid w:val="002D01C3"/>
    <w:rsid w:val="002D1279"/>
    <w:rsid w:val="002D3CD3"/>
    <w:rsid w:val="002D45D9"/>
    <w:rsid w:val="002D5136"/>
    <w:rsid w:val="002D6366"/>
    <w:rsid w:val="002D72B0"/>
    <w:rsid w:val="002D7854"/>
    <w:rsid w:val="002D7C15"/>
    <w:rsid w:val="002E052A"/>
    <w:rsid w:val="002E0611"/>
    <w:rsid w:val="002E352E"/>
    <w:rsid w:val="002E5189"/>
    <w:rsid w:val="002F0401"/>
    <w:rsid w:val="002F0809"/>
    <w:rsid w:val="002F117A"/>
    <w:rsid w:val="002F3240"/>
    <w:rsid w:val="002F3D96"/>
    <w:rsid w:val="002F5448"/>
    <w:rsid w:val="002F68BC"/>
    <w:rsid w:val="002F78E7"/>
    <w:rsid w:val="0030553C"/>
    <w:rsid w:val="0030781C"/>
    <w:rsid w:val="00311845"/>
    <w:rsid w:val="00311BE4"/>
    <w:rsid w:val="0031376B"/>
    <w:rsid w:val="00314A9A"/>
    <w:rsid w:val="00315AFF"/>
    <w:rsid w:val="0032033F"/>
    <w:rsid w:val="00321013"/>
    <w:rsid w:val="00322F63"/>
    <w:rsid w:val="00323474"/>
    <w:rsid w:val="003237BE"/>
    <w:rsid w:val="00323E76"/>
    <w:rsid w:val="00330B94"/>
    <w:rsid w:val="0033346F"/>
    <w:rsid w:val="00334A18"/>
    <w:rsid w:val="00336197"/>
    <w:rsid w:val="003371B7"/>
    <w:rsid w:val="00340CCD"/>
    <w:rsid w:val="00341568"/>
    <w:rsid w:val="003417FF"/>
    <w:rsid w:val="00342E31"/>
    <w:rsid w:val="00343B0A"/>
    <w:rsid w:val="00343B4A"/>
    <w:rsid w:val="00343B60"/>
    <w:rsid w:val="00343CAA"/>
    <w:rsid w:val="003442D6"/>
    <w:rsid w:val="00345D78"/>
    <w:rsid w:val="00350040"/>
    <w:rsid w:val="00350164"/>
    <w:rsid w:val="00350597"/>
    <w:rsid w:val="0035181E"/>
    <w:rsid w:val="0035316E"/>
    <w:rsid w:val="00353248"/>
    <w:rsid w:val="0035340F"/>
    <w:rsid w:val="00354889"/>
    <w:rsid w:val="00355504"/>
    <w:rsid w:val="0036147F"/>
    <w:rsid w:val="00364163"/>
    <w:rsid w:val="00364496"/>
    <w:rsid w:val="00364BCF"/>
    <w:rsid w:val="00365379"/>
    <w:rsid w:val="003655CF"/>
    <w:rsid w:val="0036674F"/>
    <w:rsid w:val="0037137F"/>
    <w:rsid w:val="00373CF2"/>
    <w:rsid w:val="00375579"/>
    <w:rsid w:val="00377AA6"/>
    <w:rsid w:val="00380BA6"/>
    <w:rsid w:val="00381F4A"/>
    <w:rsid w:val="00382491"/>
    <w:rsid w:val="00386C36"/>
    <w:rsid w:val="00392160"/>
    <w:rsid w:val="00392334"/>
    <w:rsid w:val="003928FE"/>
    <w:rsid w:val="00392DDA"/>
    <w:rsid w:val="00392FD2"/>
    <w:rsid w:val="00393F7B"/>
    <w:rsid w:val="003962E5"/>
    <w:rsid w:val="00396E1F"/>
    <w:rsid w:val="00397E5D"/>
    <w:rsid w:val="003A043C"/>
    <w:rsid w:val="003A14CA"/>
    <w:rsid w:val="003A2841"/>
    <w:rsid w:val="003A2E83"/>
    <w:rsid w:val="003A3878"/>
    <w:rsid w:val="003A475D"/>
    <w:rsid w:val="003A55F7"/>
    <w:rsid w:val="003A58D5"/>
    <w:rsid w:val="003A6233"/>
    <w:rsid w:val="003B03E1"/>
    <w:rsid w:val="003B1906"/>
    <w:rsid w:val="003B2040"/>
    <w:rsid w:val="003B2243"/>
    <w:rsid w:val="003B261C"/>
    <w:rsid w:val="003B2B1B"/>
    <w:rsid w:val="003B3A7B"/>
    <w:rsid w:val="003B5A2E"/>
    <w:rsid w:val="003B677C"/>
    <w:rsid w:val="003B77ED"/>
    <w:rsid w:val="003C0533"/>
    <w:rsid w:val="003C123D"/>
    <w:rsid w:val="003C1863"/>
    <w:rsid w:val="003C1E2A"/>
    <w:rsid w:val="003C262B"/>
    <w:rsid w:val="003C2B56"/>
    <w:rsid w:val="003C661E"/>
    <w:rsid w:val="003D1997"/>
    <w:rsid w:val="003D1C03"/>
    <w:rsid w:val="003D2206"/>
    <w:rsid w:val="003D2A7E"/>
    <w:rsid w:val="003D35DE"/>
    <w:rsid w:val="003D3F7C"/>
    <w:rsid w:val="003D574E"/>
    <w:rsid w:val="003D6083"/>
    <w:rsid w:val="003D7EAA"/>
    <w:rsid w:val="003E090B"/>
    <w:rsid w:val="003E0913"/>
    <w:rsid w:val="003E28EC"/>
    <w:rsid w:val="003E37AA"/>
    <w:rsid w:val="003E4ACA"/>
    <w:rsid w:val="003F0947"/>
    <w:rsid w:val="003F0B72"/>
    <w:rsid w:val="003F1B0C"/>
    <w:rsid w:val="003F1F9E"/>
    <w:rsid w:val="003F47A3"/>
    <w:rsid w:val="003F6DA4"/>
    <w:rsid w:val="003F7571"/>
    <w:rsid w:val="004004BC"/>
    <w:rsid w:val="0040568F"/>
    <w:rsid w:val="00407083"/>
    <w:rsid w:val="00410283"/>
    <w:rsid w:val="004102BB"/>
    <w:rsid w:val="004107B2"/>
    <w:rsid w:val="00411D9F"/>
    <w:rsid w:val="00412CDC"/>
    <w:rsid w:val="00412D8A"/>
    <w:rsid w:val="00413704"/>
    <w:rsid w:val="00414B39"/>
    <w:rsid w:val="004161BD"/>
    <w:rsid w:val="004163E5"/>
    <w:rsid w:val="00416F74"/>
    <w:rsid w:val="0041751A"/>
    <w:rsid w:val="00420C75"/>
    <w:rsid w:val="0042138D"/>
    <w:rsid w:val="0042198E"/>
    <w:rsid w:val="004222D0"/>
    <w:rsid w:val="0042243C"/>
    <w:rsid w:val="00423BEF"/>
    <w:rsid w:val="00424441"/>
    <w:rsid w:val="00425569"/>
    <w:rsid w:val="00426721"/>
    <w:rsid w:val="00427546"/>
    <w:rsid w:val="00427A56"/>
    <w:rsid w:val="00430B18"/>
    <w:rsid w:val="00430B1F"/>
    <w:rsid w:val="00432875"/>
    <w:rsid w:val="00434535"/>
    <w:rsid w:val="0043652E"/>
    <w:rsid w:val="00436EB5"/>
    <w:rsid w:val="0044045E"/>
    <w:rsid w:val="004408AC"/>
    <w:rsid w:val="00440F59"/>
    <w:rsid w:val="004416B9"/>
    <w:rsid w:val="00442A79"/>
    <w:rsid w:val="004432F1"/>
    <w:rsid w:val="00443EBC"/>
    <w:rsid w:val="00443FA7"/>
    <w:rsid w:val="004440D8"/>
    <w:rsid w:val="00444DA5"/>
    <w:rsid w:val="004457DF"/>
    <w:rsid w:val="004459F6"/>
    <w:rsid w:val="00450164"/>
    <w:rsid w:val="00451343"/>
    <w:rsid w:val="00451BB4"/>
    <w:rsid w:val="00452B09"/>
    <w:rsid w:val="00457150"/>
    <w:rsid w:val="00461440"/>
    <w:rsid w:val="004620BB"/>
    <w:rsid w:val="00464001"/>
    <w:rsid w:val="00464BB5"/>
    <w:rsid w:val="00470516"/>
    <w:rsid w:val="00472000"/>
    <w:rsid w:val="004736FA"/>
    <w:rsid w:val="00473F4B"/>
    <w:rsid w:val="004748A1"/>
    <w:rsid w:val="0047620E"/>
    <w:rsid w:val="0047658E"/>
    <w:rsid w:val="00476E1D"/>
    <w:rsid w:val="00477CC6"/>
    <w:rsid w:val="004804E7"/>
    <w:rsid w:val="004823BF"/>
    <w:rsid w:val="00484994"/>
    <w:rsid w:val="00485345"/>
    <w:rsid w:val="00487437"/>
    <w:rsid w:val="00490372"/>
    <w:rsid w:val="004905A2"/>
    <w:rsid w:val="00490BBC"/>
    <w:rsid w:val="00491709"/>
    <w:rsid w:val="0049253D"/>
    <w:rsid w:val="00493728"/>
    <w:rsid w:val="00494E4A"/>
    <w:rsid w:val="004A1737"/>
    <w:rsid w:val="004A2ECD"/>
    <w:rsid w:val="004A3595"/>
    <w:rsid w:val="004A39B3"/>
    <w:rsid w:val="004A3CA5"/>
    <w:rsid w:val="004A40D6"/>
    <w:rsid w:val="004A5D7C"/>
    <w:rsid w:val="004A5D9A"/>
    <w:rsid w:val="004A6296"/>
    <w:rsid w:val="004A780B"/>
    <w:rsid w:val="004A7975"/>
    <w:rsid w:val="004B101D"/>
    <w:rsid w:val="004B23EF"/>
    <w:rsid w:val="004B7532"/>
    <w:rsid w:val="004C23B3"/>
    <w:rsid w:val="004C4760"/>
    <w:rsid w:val="004C4C8F"/>
    <w:rsid w:val="004C5975"/>
    <w:rsid w:val="004C64F7"/>
    <w:rsid w:val="004C749B"/>
    <w:rsid w:val="004C77D6"/>
    <w:rsid w:val="004C7DE9"/>
    <w:rsid w:val="004D0225"/>
    <w:rsid w:val="004D0D24"/>
    <w:rsid w:val="004D4A68"/>
    <w:rsid w:val="004D4A77"/>
    <w:rsid w:val="004D5DBB"/>
    <w:rsid w:val="004D5F10"/>
    <w:rsid w:val="004D63B5"/>
    <w:rsid w:val="004D71AC"/>
    <w:rsid w:val="004E026C"/>
    <w:rsid w:val="004E272D"/>
    <w:rsid w:val="004E274E"/>
    <w:rsid w:val="004E482F"/>
    <w:rsid w:val="004E56F4"/>
    <w:rsid w:val="004E6666"/>
    <w:rsid w:val="004E68BD"/>
    <w:rsid w:val="004E7135"/>
    <w:rsid w:val="004E7DF2"/>
    <w:rsid w:val="004F0B17"/>
    <w:rsid w:val="004F24EC"/>
    <w:rsid w:val="004F479D"/>
    <w:rsid w:val="004F6EC9"/>
    <w:rsid w:val="004F799B"/>
    <w:rsid w:val="004F7C7B"/>
    <w:rsid w:val="0050062C"/>
    <w:rsid w:val="00502BEC"/>
    <w:rsid w:val="00503328"/>
    <w:rsid w:val="0050358C"/>
    <w:rsid w:val="00504D01"/>
    <w:rsid w:val="00506222"/>
    <w:rsid w:val="0050658C"/>
    <w:rsid w:val="005067FB"/>
    <w:rsid w:val="0051135C"/>
    <w:rsid w:val="00512245"/>
    <w:rsid w:val="005128F9"/>
    <w:rsid w:val="00512F9C"/>
    <w:rsid w:val="005133E8"/>
    <w:rsid w:val="00513866"/>
    <w:rsid w:val="00514D26"/>
    <w:rsid w:val="00517BB1"/>
    <w:rsid w:val="005232E3"/>
    <w:rsid w:val="005235FA"/>
    <w:rsid w:val="00525F00"/>
    <w:rsid w:val="00526110"/>
    <w:rsid w:val="00526767"/>
    <w:rsid w:val="00526840"/>
    <w:rsid w:val="00526F0E"/>
    <w:rsid w:val="005270B1"/>
    <w:rsid w:val="00527AAC"/>
    <w:rsid w:val="00531F4B"/>
    <w:rsid w:val="00534B37"/>
    <w:rsid w:val="00536950"/>
    <w:rsid w:val="005374E1"/>
    <w:rsid w:val="00537DC5"/>
    <w:rsid w:val="00540634"/>
    <w:rsid w:val="00541550"/>
    <w:rsid w:val="005421F3"/>
    <w:rsid w:val="00543D60"/>
    <w:rsid w:val="00544AA7"/>
    <w:rsid w:val="005450DF"/>
    <w:rsid w:val="005521EB"/>
    <w:rsid w:val="005528E2"/>
    <w:rsid w:val="00553D92"/>
    <w:rsid w:val="00554081"/>
    <w:rsid w:val="00556F14"/>
    <w:rsid w:val="0056063A"/>
    <w:rsid w:val="005636B7"/>
    <w:rsid w:val="00564F19"/>
    <w:rsid w:val="00564F90"/>
    <w:rsid w:val="00567E96"/>
    <w:rsid w:val="00570671"/>
    <w:rsid w:val="00571D86"/>
    <w:rsid w:val="0057239F"/>
    <w:rsid w:val="00573B7B"/>
    <w:rsid w:val="00575D94"/>
    <w:rsid w:val="00576912"/>
    <w:rsid w:val="00580CF8"/>
    <w:rsid w:val="00583EE6"/>
    <w:rsid w:val="00584299"/>
    <w:rsid w:val="00585758"/>
    <w:rsid w:val="00585880"/>
    <w:rsid w:val="00591982"/>
    <w:rsid w:val="00591AA2"/>
    <w:rsid w:val="00593591"/>
    <w:rsid w:val="00593B71"/>
    <w:rsid w:val="00594CC8"/>
    <w:rsid w:val="00596860"/>
    <w:rsid w:val="0059693C"/>
    <w:rsid w:val="00596DC5"/>
    <w:rsid w:val="0059780D"/>
    <w:rsid w:val="005A0223"/>
    <w:rsid w:val="005A1026"/>
    <w:rsid w:val="005A27F4"/>
    <w:rsid w:val="005A2C79"/>
    <w:rsid w:val="005A4424"/>
    <w:rsid w:val="005A53FC"/>
    <w:rsid w:val="005A6DA8"/>
    <w:rsid w:val="005A7327"/>
    <w:rsid w:val="005A74B4"/>
    <w:rsid w:val="005A7B3D"/>
    <w:rsid w:val="005B135F"/>
    <w:rsid w:val="005B1A58"/>
    <w:rsid w:val="005B2186"/>
    <w:rsid w:val="005B406A"/>
    <w:rsid w:val="005B4301"/>
    <w:rsid w:val="005B5639"/>
    <w:rsid w:val="005B628D"/>
    <w:rsid w:val="005B6835"/>
    <w:rsid w:val="005C1992"/>
    <w:rsid w:val="005C2B74"/>
    <w:rsid w:val="005C3141"/>
    <w:rsid w:val="005C48F3"/>
    <w:rsid w:val="005C7876"/>
    <w:rsid w:val="005D06BE"/>
    <w:rsid w:val="005D17A1"/>
    <w:rsid w:val="005D1D7E"/>
    <w:rsid w:val="005D231A"/>
    <w:rsid w:val="005D2B53"/>
    <w:rsid w:val="005D3D3B"/>
    <w:rsid w:val="005D3E2A"/>
    <w:rsid w:val="005D55F7"/>
    <w:rsid w:val="005D5EAE"/>
    <w:rsid w:val="005D6AE1"/>
    <w:rsid w:val="005D76CE"/>
    <w:rsid w:val="005E0EB7"/>
    <w:rsid w:val="005E25EC"/>
    <w:rsid w:val="005E38AC"/>
    <w:rsid w:val="005E3988"/>
    <w:rsid w:val="005E4642"/>
    <w:rsid w:val="005E673B"/>
    <w:rsid w:val="005F04BF"/>
    <w:rsid w:val="005F07EE"/>
    <w:rsid w:val="005F0B17"/>
    <w:rsid w:val="005F436F"/>
    <w:rsid w:val="005F4519"/>
    <w:rsid w:val="005F5A64"/>
    <w:rsid w:val="005F5D35"/>
    <w:rsid w:val="005F7F77"/>
    <w:rsid w:val="00602E9B"/>
    <w:rsid w:val="00602F55"/>
    <w:rsid w:val="0060351A"/>
    <w:rsid w:val="0060370B"/>
    <w:rsid w:val="00603B02"/>
    <w:rsid w:val="00606796"/>
    <w:rsid w:val="00610044"/>
    <w:rsid w:val="00610F68"/>
    <w:rsid w:val="00612A1C"/>
    <w:rsid w:val="00612C6F"/>
    <w:rsid w:val="00613350"/>
    <w:rsid w:val="006141E0"/>
    <w:rsid w:val="0061443D"/>
    <w:rsid w:val="00615037"/>
    <w:rsid w:val="00615753"/>
    <w:rsid w:val="00616695"/>
    <w:rsid w:val="00617831"/>
    <w:rsid w:val="0062203F"/>
    <w:rsid w:val="00623BC7"/>
    <w:rsid w:val="00630632"/>
    <w:rsid w:val="00632128"/>
    <w:rsid w:val="00635DBA"/>
    <w:rsid w:val="00637ABB"/>
    <w:rsid w:val="00640233"/>
    <w:rsid w:val="00640311"/>
    <w:rsid w:val="00643A2D"/>
    <w:rsid w:val="0064454C"/>
    <w:rsid w:val="00644B4C"/>
    <w:rsid w:val="00651843"/>
    <w:rsid w:val="0065384D"/>
    <w:rsid w:val="00656280"/>
    <w:rsid w:val="0066089A"/>
    <w:rsid w:val="00661EC5"/>
    <w:rsid w:val="0066598C"/>
    <w:rsid w:val="00666E5D"/>
    <w:rsid w:val="00671BF5"/>
    <w:rsid w:val="00674245"/>
    <w:rsid w:val="0067561E"/>
    <w:rsid w:val="006761AF"/>
    <w:rsid w:val="00681106"/>
    <w:rsid w:val="00681C46"/>
    <w:rsid w:val="0068258B"/>
    <w:rsid w:val="006831BB"/>
    <w:rsid w:val="00684AED"/>
    <w:rsid w:val="00686041"/>
    <w:rsid w:val="00686F69"/>
    <w:rsid w:val="00687FFA"/>
    <w:rsid w:val="0069209C"/>
    <w:rsid w:val="00694288"/>
    <w:rsid w:val="00696E13"/>
    <w:rsid w:val="006A0E30"/>
    <w:rsid w:val="006A2858"/>
    <w:rsid w:val="006A3983"/>
    <w:rsid w:val="006A438A"/>
    <w:rsid w:val="006A51E0"/>
    <w:rsid w:val="006B08F7"/>
    <w:rsid w:val="006B0A57"/>
    <w:rsid w:val="006B1117"/>
    <w:rsid w:val="006B29E0"/>
    <w:rsid w:val="006B2FF9"/>
    <w:rsid w:val="006C1C3B"/>
    <w:rsid w:val="006C1FEA"/>
    <w:rsid w:val="006C4889"/>
    <w:rsid w:val="006C4CAE"/>
    <w:rsid w:val="006C4E67"/>
    <w:rsid w:val="006D0D0C"/>
    <w:rsid w:val="006D1C46"/>
    <w:rsid w:val="006D20A4"/>
    <w:rsid w:val="006D2117"/>
    <w:rsid w:val="006D26C3"/>
    <w:rsid w:val="006D2A90"/>
    <w:rsid w:val="006D6786"/>
    <w:rsid w:val="006D6816"/>
    <w:rsid w:val="006D7685"/>
    <w:rsid w:val="006E07F2"/>
    <w:rsid w:val="006E1330"/>
    <w:rsid w:val="006E15F6"/>
    <w:rsid w:val="006E16A0"/>
    <w:rsid w:val="006E25D3"/>
    <w:rsid w:val="006E4879"/>
    <w:rsid w:val="006E4991"/>
    <w:rsid w:val="006E60C8"/>
    <w:rsid w:val="006E6997"/>
    <w:rsid w:val="006E69BD"/>
    <w:rsid w:val="006E7BD8"/>
    <w:rsid w:val="006F02D9"/>
    <w:rsid w:val="006F04D8"/>
    <w:rsid w:val="006F1565"/>
    <w:rsid w:val="006F3303"/>
    <w:rsid w:val="006F3B9B"/>
    <w:rsid w:val="006F67C2"/>
    <w:rsid w:val="006F72FA"/>
    <w:rsid w:val="006F755B"/>
    <w:rsid w:val="007011CD"/>
    <w:rsid w:val="00701DAC"/>
    <w:rsid w:val="007058EA"/>
    <w:rsid w:val="00706A10"/>
    <w:rsid w:val="007074EC"/>
    <w:rsid w:val="007116F9"/>
    <w:rsid w:val="0071300B"/>
    <w:rsid w:val="007204EB"/>
    <w:rsid w:val="007237D7"/>
    <w:rsid w:val="0072465D"/>
    <w:rsid w:val="007246D9"/>
    <w:rsid w:val="00724990"/>
    <w:rsid w:val="00724FA9"/>
    <w:rsid w:val="007259D0"/>
    <w:rsid w:val="007305E5"/>
    <w:rsid w:val="00730AC3"/>
    <w:rsid w:val="0073200D"/>
    <w:rsid w:val="0073359F"/>
    <w:rsid w:val="00733932"/>
    <w:rsid w:val="007342D6"/>
    <w:rsid w:val="00734665"/>
    <w:rsid w:val="00735275"/>
    <w:rsid w:val="007361B6"/>
    <w:rsid w:val="0073770A"/>
    <w:rsid w:val="00740699"/>
    <w:rsid w:val="00743FD6"/>
    <w:rsid w:val="00745AA6"/>
    <w:rsid w:val="00745F9E"/>
    <w:rsid w:val="00746395"/>
    <w:rsid w:val="00746AE8"/>
    <w:rsid w:val="007478D8"/>
    <w:rsid w:val="007503D2"/>
    <w:rsid w:val="00750B43"/>
    <w:rsid w:val="007510C0"/>
    <w:rsid w:val="00752B41"/>
    <w:rsid w:val="0075420D"/>
    <w:rsid w:val="0075737C"/>
    <w:rsid w:val="00760032"/>
    <w:rsid w:val="007605B6"/>
    <w:rsid w:val="00761384"/>
    <w:rsid w:val="0076172B"/>
    <w:rsid w:val="007625BD"/>
    <w:rsid w:val="0076364A"/>
    <w:rsid w:val="00763D55"/>
    <w:rsid w:val="00765B26"/>
    <w:rsid w:val="00766ABC"/>
    <w:rsid w:val="007670A0"/>
    <w:rsid w:val="007734C6"/>
    <w:rsid w:val="007734CC"/>
    <w:rsid w:val="00774557"/>
    <w:rsid w:val="00774F45"/>
    <w:rsid w:val="007755A5"/>
    <w:rsid w:val="00776CC7"/>
    <w:rsid w:val="00781E94"/>
    <w:rsid w:val="007829A7"/>
    <w:rsid w:val="0078452E"/>
    <w:rsid w:val="00784AC2"/>
    <w:rsid w:val="007910A8"/>
    <w:rsid w:val="00791BBA"/>
    <w:rsid w:val="007923D8"/>
    <w:rsid w:val="007944C5"/>
    <w:rsid w:val="0079451A"/>
    <w:rsid w:val="00794B93"/>
    <w:rsid w:val="007957C0"/>
    <w:rsid w:val="00795C4E"/>
    <w:rsid w:val="0079659E"/>
    <w:rsid w:val="007A2091"/>
    <w:rsid w:val="007A4151"/>
    <w:rsid w:val="007A43C8"/>
    <w:rsid w:val="007A4D15"/>
    <w:rsid w:val="007B220F"/>
    <w:rsid w:val="007B233F"/>
    <w:rsid w:val="007B4B45"/>
    <w:rsid w:val="007B523A"/>
    <w:rsid w:val="007C1593"/>
    <w:rsid w:val="007C196E"/>
    <w:rsid w:val="007C3DB8"/>
    <w:rsid w:val="007C5CEA"/>
    <w:rsid w:val="007C5D37"/>
    <w:rsid w:val="007C5E05"/>
    <w:rsid w:val="007D24B4"/>
    <w:rsid w:val="007D592F"/>
    <w:rsid w:val="007D5E12"/>
    <w:rsid w:val="007D69AD"/>
    <w:rsid w:val="007D74E0"/>
    <w:rsid w:val="007D7DAD"/>
    <w:rsid w:val="007E1AB4"/>
    <w:rsid w:val="007E2BFE"/>
    <w:rsid w:val="007E3CA6"/>
    <w:rsid w:val="007F16A9"/>
    <w:rsid w:val="007F22E1"/>
    <w:rsid w:val="007F254D"/>
    <w:rsid w:val="007F2D3F"/>
    <w:rsid w:val="007F64DF"/>
    <w:rsid w:val="007F6AB9"/>
    <w:rsid w:val="0080075A"/>
    <w:rsid w:val="008010A7"/>
    <w:rsid w:val="008018DE"/>
    <w:rsid w:val="00801D8D"/>
    <w:rsid w:val="0080228F"/>
    <w:rsid w:val="00803D65"/>
    <w:rsid w:val="008047D9"/>
    <w:rsid w:val="00810D32"/>
    <w:rsid w:val="00811D08"/>
    <w:rsid w:val="00811FC0"/>
    <w:rsid w:val="0081264C"/>
    <w:rsid w:val="00814523"/>
    <w:rsid w:val="00817353"/>
    <w:rsid w:val="008206E6"/>
    <w:rsid w:val="008215EE"/>
    <w:rsid w:val="00821826"/>
    <w:rsid w:val="00822C93"/>
    <w:rsid w:val="008231C4"/>
    <w:rsid w:val="00823934"/>
    <w:rsid w:val="0082649A"/>
    <w:rsid w:val="00830196"/>
    <w:rsid w:val="008329F4"/>
    <w:rsid w:val="00833844"/>
    <w:rsid w:val="00837C0F"/>
    <w:rsid w:val="00840CCB"/>
    <w:rsid w:val="00842F1E"/>
    <w:rsid w:val="00843B57"/>
    <w:rsid w:val="0084470B"/>
    <w:rsid w:val="00844CFF"/>
    <w:rsid w:val="00844EFB"/>
    <w:rsid w:val="00844FE1"/>
    <w:rsid w:val="00851C12"/>
    <w:rsid w:val="0085711A"/>
    <w:rsid w:val="00860F8A"/>
    <w:rsid w:val="0086677E"/>
    <w:rsid w:val="00867C02"/>
    <w:rsid w:val="008710A3"/>
    <w:rsid w:val="008718DF"/>
    <w:rsid w:val="00872516"/>
    <w:rsid w:val="00872BA9"/>
    <w:rsid w:val="00874A99"/>
    <w:rsid w:val="00874B85"/>
    <w:rsid w:val="0087552A"/>
    <w:rsid w:val="00875580"/>
    <w:rsid w:val="00876420"/>
    <w:rsid w:val="00880176"/>
    <w:rsid w:val="00880730"/>
    <w:rsid w:val="00880F4B"/>
    <w:rsid w:val="008816E7"/>
    <w:rsid w:val="00881824"/>
    <w:rsid w:val="00881A69"/>
    <w:rsid w:val="00882D34"/>
    <w:rsid w:val="008834E0"/>
    <w:rsid w:val="00885B96"/>
    <w:rsid w:val="00885CA3"/>
    <w:rsid w:val="00890BAF"/>
    <w:rsid w:val="00890CF9"/>
    <w:rsid w:val="00892391"/>
    <w:rsid w:val="00892F40"/>
    <w:rsid w:val="008931D4"/>
    <w:rsid w:val="00894A56"/>
    <w:rsid w:val="008962F3"/>
    <w:rsid w:val="008A11B9"/>
    <w:rsid w:val="008A20C3"/>
    <w:rsid w:val="008A2B91"/>
    <w:rsid w:val="008A51ED"/>
    <w:rsid w:val="008A57F2"/>
    <w:rsid w:val="008A6CF0"/>
    <w:rsid w:val="008A7816"/>
    <w:rsid w:val="008A7BAE"/>
    <w:rsid w:val="008A7C5D"/>
    <w:rsid w:val="008A7EB0"/>
    <w:rsid w:val="008B215F"/>
    <w:rsid w:val="008B2B19"/>
    <w:rsid w:val="008B6B48"/>
    <w:rsid w:val="008B77DC"/>
    <w:rsid w:val="008C07EF"/>
    <w:rsid w:val="008C0CFF"/>
    <w:rsid w:val="008C199B"/>
    <w:rsid w:val="008C46E0"/>
    <w:rsid w:val="008C56BD"/>
    <w:rsid w:val="008C760A"/>
    <w:rsid w:val="008C7C81"/>
    <w:rsid w:val="008D0458"/>
    <w:rsid w:val="008D1877"/>
    <w:rsid w:val="008D259A"/>
    <w:rsid w:val="008D2846"/>
    <w:rsid w:val="008D3294"/>
    <w:rsid w:val="008D3E4A"/>
    <w:rsid w:val="008D4675"/>
    <w:rsid w:val="008E1823"/>
    <w:rsid w:val="008E373B"/>
    <w:rsid w:val="008E3F7D"/>
    <w:rsid w:val="008E47D0"/>
    <w:rsid w:val="008E64B3"/>
    <w:rsid w:val="008E71EA"/>
    <w:rsid w:val="008E738E"/>
    <w:rsid w:val="008F007B"/>
    <w:rsid w:val="008F0CC8"/>
    <w:rsid w:val="008F3CC2"/>
    <w:rsid w:val="008F50DC"/>
    <w:rsid w:val="008F5577"/>
    <w:rsid w:val="008F6B64"/>
    <w:rsid w:val="008F7E85"/>
    <w:rsid w:val="009002C2"/>
    <w:rsid w:val="00900BF0"/>
    <w:rsid w:val="00902636"/>
    <w:rsid w:val="0090275E"/>
    <w:rsid w:val="0090326F"/>
    <w:rsid w:val="009040F7"/>
    <w:rsid w:val="00905EFB"/>
    <w:rsid w:val="00907267"/>
    <w:rsid w:val="00910D0A"/>
    <w:rsid w:val="009116AC"/>
    <w:rsid w:val="00914294"/>
    <w:rsid w:val="0091469A"/>
    <w:rsid w:val="00914C2E"/>
    <w:rsid w:val="009206C9"/>
    <w:rsid w:val="00920B1E"/>
    <w:rsid w:val="0092359B"/>
    <w:rsid w:val="00925873"/>
    <w:rsid w:val="00925AC0"/>
    <w:rsid w:val="00926214"/>
    <w:rsid w:val="0092653C"/>
    <w:rsid w:val="00927704"/>
    <w:rsid w:val="0092791A"/>
    <w:rsid w:val="009315AD"/>
    <w:rsid w:val="009325D5"/>
    <w:rsid w:val="00933B45"/>
    <w:rsid w:val="00934E67"/>
    <w:rsid w:val="00937445"/>
    <w:rsid w:val="009376F9"/>
    <w:rsid w:val="009418EA"/>
    <w:rsid w:val="009425C7"/>
    <w:rsid w:val="00943794"/>
    <w:rsid w:val="009445F7"/>
    <w:rsid w:val="00944727"/>
    <w:rsid w:val="0094539B"/>
    <w:rsid w:val="00946B5B"/>
    <w:rsid w:val="00947673"/>
    <w:rsid w:val="00951977"/>
    <w:rsid w:val="00951BA8"/>
    <w:rsid w:val="00952227"/>
    <w:rsid w:val="0095283A"/>
    <w:rsid w:val="00952897"/>
    <w:rsid w:val="00953091"/>
    <w:rsid w:val="00957476"/>
    <w:rsid w:val="009607B1"/>
    <w:rsid w:val="00960AED"/>
    <w:rsid w:val="009631C8"/>
    <w:rsid w:val="00963394"/>
    <w:rsid w:val="00963989"/>
    <w:rsid w:val="00964105"/>
    <w:rsid w:val="0096561C"/>
    <w:rsid w:val="00965B03"/>
    <w:rsid w:val="00967A6F"/>
    <w:rsid w:val="00973497"/>
    <w:rsid w:val="0097472F"/>
    <w:rsid w:val="00974A11"/>
    <w:rsid w:val="00975210"/>
    <w:rsid w:val="0097547D"/>
    <w:rsid w:val="0097574F"/>
    <w:rsid w:val="00977545"/>
    <w:rsid w:val="00981555"/>
    <w:rsid w:val="009843E5"/>
    <w:rsid w:val="00985CFB"/>
    <w:rsid w:val="00986D04"/>
    <w:rsid w:val="00987712"/>
    <w:rsid w:val="00991DAC"/>
    <w:rsid w:val="00992D72"/>
    <w:rsid w:val="009933C8"/>
    <w:rsid w:val="00993C94"/>
    <w:rsid w:val="00995209"/>
    <w:rsid w:val="009975A1"/>
    <w:rsid w:val="00997754"/>
    <w:rsid w:val="00997BE8"/>
    <w:rsid w:val="009A31BA"/>
    <w:rsid w:val="009A37F0"/>
    <w:rsid w:val="009A380A"/>
    <w:rsid w:val="009A403C"/>
    <w:rsid w:val="009A6166"/>
    <w:rsid w:val="009A7642"/>
    <w:rsid w:val="009A76EC"/>
    <w:rsid w:val="009A7E22"/>
    <w:rsid w:val="009A7E9B"/>
    <w:rsid w:val="009B169C"/>
    <w:rsid w:val="009B2B04"/>
    <w:rsid w:val="009B4D45"/>
    <w:rsid w:val="009B5296"/>
    <w:rsid w:val="009B55F8"/>
    <w:rsid w:val="009B61F3"/>
    <w:rsid w:val="009C0C7D"/>
    <w:rsid w:val="009C1B3C"/>
    <w:rsid w:val="009C289F"/>
    <w:rsid w:val="009C2CE8"/>
    <w:rsid w:val="009C4169"/>
    <w:rsid w:val="009C6134"/>
    <w:rsid w:val="009D16ED"/>
    <w:rsid w:val="009D2613"/>
    <w:rsid w:val="009D35A8"/>
    <w:rsid w:val="009D46F2"/>
    <w:rsid w:val="009D4992"/>
    <w:rsid w:val="009D77E3"/>
    <w:rsid w:val="009D7E12"/>
    <w:rsid w:val="009E23D3"/>
    <w:rsid w:val="009E244D"/>
    <w:rsid w:val="009E34B3"/>
    <w:rsid w:val="009E591C"/>
    <w:rsid w:val="009E5C32"/>
    <w:rsid w:val="009E5D72"/>
    <w:rsid w:val="009F0ED6"/>
    <w:rsid w:val="009F2B87"/>
    <w:rsid w:val="009F3A73"/>
    <w:rsid w:val="009F42FB"/>
    <w:rsid w:val="009F7013"/>
    <w:rsid w:val="009F76D4"/>
    <w:rsid w:val="009F76DC"/>
    <w:rsid w:val="00A00473"/>
    <w:rsid w:val="00A005F3"/>
    <w:rsid w:val="00A03B26"/>
    <w:rsid w:val="00A03B7A"/>
    <w:rsid w:val="00A05AEA"/>
    <w:rsid w:val="00A05D78"/>
    <w:rsid w:val="00A07119"/>
    <w:rsid w:val="00A12A23"/>
    <w:rsid w:val="00A12AE4"/>
    <w:rsid w:val="00A14425"/>
    <w:rsid w:val="00A16D21"/>
    <w:rsid w:val="00A252A8"/>
    <w:rsid w:val="00A26D7C"/>
    <w:rsid w:val="00A27D88"/>
    <w:rsid w:val="00A323EE"/>
    <w:rsid w:val="00A3402F"/>
    <w:rsid w:val="00A35B79"/>
    <w:rsid w:val="00A40361"/>
    <w:rsid w:val="00A43A4C"/>
    <w:rsid w:val="00A466D1"/>
    <w:rsid w:val="00A47DA2"/>
    <w:rsid w:val="00A507DC"/>
    <w:rsid w:val="00A510C3"/>
    <w:rsid w:val="00A52384"/>
    <w:rsid w:val="00A532E8"/>
    <w:rsid w:val="00A5481B"/>
    <w:rsid w:val="00A557D1"/>
    <w:rsid w:val="00A562F9"/>
    <w:rsid w:val="00A64F30"/>
    <w:rsid w:val="00A660B6"/>
    <w:rsid w:val="00A67204"/>
    <w:rsid w:val="00A67448"/>
    <w:rsid w:val="00A67680"/>
    <w:rsid w:val="00A67964"/>
    <w:rsid w:val="00A67C69"/>
    <w:rsid w:val="00A7002A"/>
    <w:rsid w:val="00A73F30"/>
    <w:rsid w:val="00A74F1C"/>
    <w:rsid w:val="00A76E9D"/>
    <w:rsid w:val="00A84539"/>
    <w:rsid w:val="00A862CC"/>
    <w:rsid w:val="00A878E4"/>
    <w:rsid w:val="00A90312"/>
    <w:rsid w:val="00A91F55"/>
    <w:rsid w:val="00A926B0"/>
    <w:rsid w:val="00A92D6C"/>
    <w:rsid w:val="00A9331C"/>
    <w:rsid w:val="00A970A1"/>
    <w:rsid w:val="00AA0753"/>
    <w:rsid w:val="00AA0C07"/>
    <w:rsid w:val="00AA18F8"/>
    <w:rsid w:val="00AA29FC"/>
    <w:rsid w:val="00AA4FAC"/>
    <w:rsid w:val="00AA5194"/>
    <w:rsid w:val="00AA79B1"/>
    <w:rsid w:val="00AB16C1"/>
    <w:rsid w:val="00AB18D5"/>
    <w:rsid w:val="00AB2605"/>
    <w:rsid w:val="00AB2E0E"/>
    <w:rsid w:val="00AB2EAE"/>
    <w:rsid w:val="00AB4ABA"/>
    <w:rsid w:val="00AB5DDF"/>
    <w:rsid w:val="00AB6D1F"/>
    <w:rsid w:val="00AC0FB2"/>
    <w:rsid w:val="00AC194F"/>
    <w:rsid w:val="00AC1C8C"/>
    <w:rsid w:val="00AC2813"/>
    <w:rsid w:val="00AC50F0"/>
    <w:rsid w:val="00AC6126"/>
    <w:rsid w:val="00AC64BB"/>
    <w:rsid w:val="00AC7798"/>
    <w:rsid w:val="00AD0C81"/>
    <w:rsid w:val="00AD1FAD"/>
    <w:rsid w:val="00AD21D9"/>
    <w:rsid w:val="00AD3D82"/>
    <w:rsid w:val="00AD6322"/>
    <w:rsid w:val="00AE0289"/>
    <w:rsid w:val="00AE0890"/>
    <w:rsid w:val="00AE1D5A"/>
    <w:rsid w:val="00AE278D"/>
    <w:rsid w:val="00AE4777"/>
    <w:rsid w:val="00AE574F"/>
    <w:rsid w:val="00AE621D"/>
    <w:rsid w:val="00AE69B6"/>
    <w:rsid w:val="00AF361F"/>
    <w:rsid w:val="00AF3ABE"/>
    <w:rsid w:val="00AF3F12"/>
    <w:rsid w:val="00AF5A9F"/>
    <w:rsid w:val="00AF784C"/>
    <w:rsid w:val="00B00D01"/>
    <w:rsid w:val="00B01284"/>
    <w:rsid w:val="00B02AEB"/>
    <w:rsid w:val="00B03598"/>
    <w:rsid w:val="00B05F43"/>
    <w:rsid w:val="00B064D4"/>
    <w:rsid w:val="00B07504"/>
    <w:rsid w:val="00B07B07"/>
    <w:rsid w:val="00B07C20"/>
    <w:rsid w:val="00B105E3"/>
    <w:rsid w:val="00B1078D"/>
    <w:rsid w:val="00B1229D"/>
    <w:rsid w:val="00B13A83"/>
    <w:rsid w:val="00B13FC8"/>
    <w:rsid w:val="00B13FFC"/>
    <w:rsid w:val="00B142C8"/>
    <w:rsid w:val="00B21552"/>
    <w:rsid w:val="00B248E8"/>
    <w:rsid w:val="00B24D81"/>
    <w:rsid w:val="00B258C4"/>
    <w:rsid w:val="00B26235"/>
    <w:rsid w:val="00B307A3"/>
    <w:rsid w:val="00B30DD1"/>
    <w:rsid w:val="00B3175E"/>
    <w:rsid w:val="00B33BED"/>
    <w:rsid w:val="00B364EC"/>
    <w:rsid w:val="00B40254"/>
    <w:rsid w:val="00B409F3"/>
    <w:rsid w:val="00B41DE2"/>
    <w:rsid w:val="00B4217B"/>
    <w:rsid w:val="00B42C14"/>
    <w:rsid w:val="00B42DAE"/>
    <w:rsid w:val="00B44B0D"/>
    <w:rsid w:val="00B44EA5"/>
    <w:rsid w:val="00B478AB"/>
    <w:rsid w:val="00B509F3"/>
    <w:rsid w:val="00B53D65"/>
    <w:rsid w:val="00B559D7"/>
    <w:rsid w:val="00B56174"/>
    <w:rsid w:val="00B572AB"/>
    <w:rsid w:val="00B57F94"/>
    <w:rsid w:val="00B60A73"/>
    <w:rsid w:val="00B612ED"/>
    <w:rsid w:val="00B63DCE"/>
    <w:rsid w:val="00B63F2C"/>
    <w:rsid w:val="00B64363"/>
    <w:rsid w:val="00B66CC1"/>
    <w:rsid w:val="00B6702B"/>
    <w:rsid w:val="00B672AF"/>
    <w:rsid w:val="00B672F7"/>
    <w:rsid w:val="00B67BAC"/>
    <w:rsid w:val="00B707C2"/>
    <w:rsid w:val="00B71F4C"/>
    <w:rsid w:val="00B72DD1"/>
    <w:rsid w:val="00B7330A"/>
    <w:rsid w:val="00B73FDA"/>
    <w:rsid w:val="00B74E3B"/>
    <w:rsid w:val="00B76E5A"/>
    <w:rsid w:val="00B82261"/>
    <w:rsid w:val="00B82706"/>
    <w:rsid w:val="00B828E7"/>
    <w:rsid w:val="00B83020"/>
    <w:rsid w:val="00B84008"/>
    <w:rsid w:val="00B85301"/>
    <w:rsid w:val="00B85542"/>
    <w:rsid w:val="00B90F73"/>
    <w:rsid w:val="00B925BD"/>
    <w:rsid w:val="00B92C5C"/>
    <w:rsid w:val="00B97447"/>
    <w:rsid w:val="00B97B8C"/>
    <w:rsid w:val="00B97DCF"/>
    <w:rsid w:val="00BA0CB9"/>
    <w:rsid w:val="00BA1A7D"/>
    <w:rsid w:val="00BA224F"/>
    <w:rsid w:val="00BA3FAD"/>
    <w:rsid w:val="00BA564A"/>
    <w:rsid w:val="00BB261B"/>
    <w:rsid w:val="00BB2F8E"/>
    <w:rsid w:val="00BB4B88"/>
    <w:rsid w:val="00BB67D1"/>
    <w:rsid w:val="00BC3782"/>
    <w:rsid w:val="00BC3B61"/>
    <w:rsid w:val="00BC4A0A"/>
    <w:rsid w:val="00BC729C"/>
    <w:rsid w:val="00BC795C"/>
    <w:rsid w:val="00BC7DC6"/>
    <w:rsid w:val="00BD058B"/>
    <w:rsid w:val="00BD232A"/>
    <w:rsid w:val="00BD41EC"/>
    <w:rsid w:val="00BD45B5"/>
    <w:rsid w:val="00BE0099"/>
    <w:rsid w:val="00BE1A07"/>
    <w:rsid w:val="00BE2486"/>
    <w:rsid w:val="00BE306B"/>
    <w:rsid w:val="00BE3B3E"/>
    <w:rsid w:val="00BE591B"/>
    <w:rsid w:val="00BE6C24"/>
    <w:rsid w:val="00BE74F8"/>
    <w:rsid w:val="00BF0742"/>
    <w:rsid w:val="00BF1464"/>
    <w:rsid w:val="00BF2619"/>
    <w:rsid w:val="00BF2F53"/>
    <w:rsid w:val="00BF3BC6"/>
    <w:rsid w:val="00BF4B1E"/>
    <w:rsid w:val="00BF53B1"/>
    <w:rsid w:val="00BF7E46"/>
    <w:rsid w:val="00C02CBB"/>
    <w:rsid w:val="00C030E7"/>
    <w:rsid w:val="00C057FE"/>
    <w:rsid w:val="00C1033F"/>
    <w:rsid w:val="00C10E7F"/>
    <w:rsid w:val="00C121EE"/>
    <w:rsid w:val="00C129AB"/>
    <w:rsid w:val="00C12DC3"/>
    <w:rsid w:val="00C13035"/>
    <w:rsid w:val="00C1434C"/>
    <w:rsid w:val="00C1606B"/>
    <w:rsid w:val="00C16B79"/>
    <w:rsid w:val="00C1719D"/>
    <w:rsid w:val="00C230FC"/>
    <w:rsid w:val="00C24046"/>
    <w:rsid w:val="00C30EFF"/>
    <w:rsid w:val="00C31220"/>
    <w:rsid w:val="00C31BD9"/>
    <w:rsid w:val="00C32802"/>
    <w:rsid w:val="00C33348"/>
    <w:rsid w:val="00C33B64"/>
    <w:rsid w:val="00C34144"/>
    <w:rsid w:val="00C345BB"/>
    <w:rsid w:val="00C36714"/>
    <w:rsid w:val="00C36FA4"/>
    <w:rsid w:val="00C3725F"/>
    <w:rsid w:val="00C372A4"/>
    <w:rsid w:val="00C40295"/>
    <w:rsid w:val="00C44215"/>
    <w:rsid w:val="00C464F4"/>
    <w:rsid w:val="00C46CC7"/>
    <w:rsid w:val="00C4781E"/>
    <w:rsid w:val="00C50223"/>
    <w:rsid w:val="00C5066F"/>
    <w:rsid w:val="00C50A84"/>
    <w:rsid w:val="00C528C3"/>
    <w:rsid w:val="00C538A1"/>
    <w:rsid w:val="00C555D2"/>
    <w:rsid w:val="00C57973"/>
    <w:rsid w:val="00C57E72"/>
    <w:rsid w:val="00C6257C"/>
    <w:rsid w:val="00C635D1"/>
    <w:rsid w:val="00C6496A"/>
    <w:rsid w:val="00C66D50"/>
    <w:rsid w:val="00C673E2"/>
    <w:rsid w:val="00C67BAE"/>
    <w:rsid w:val="00C67D98"/>
    <w:rsid w:val="00C71BC7"/>
    <w:rsid w:val="00C7246F"/>
    <w:rsid w:val="00C73419"/>
    <w:rsid w:val="00C736BF"/>
    <w:rsid w:val="00C74941"/>
    <w:rsid w:val="00C76BD7"/>
    <w:rsid w:val="00C775C1"/>
    <w:rsid w:val="00C77FD6"/>
    <w:rsid w:val="00C80081"/>
    <w:rsid w:val="00C80E6A"/>
    <w:rsid w:val="00C81FDD"/>
    <w:rsid w:val="00C82377"/>
    <w:rsid w:val="00C828AB"/>
    <w:rsid w:val="00C8644F"/>
    <w:rsid w:val="00C8715C"/>
    <w:rsid w:val="00C877E1"/>
    <w:rsid w:val="00C904AF"/>
    <w:rsid w:val="00C926D6"/>
    <w:rsid w:val="00C9352B"/>
    <w:rsid w:val="00C93758"/>
    <w:rsid w:val="00C941ED"/>
    <w:rsid w:val="00C943EA"/>
    <w:rsid w:val="00C9458C"/>
    <w:rsid w:val="00C955B7"/>
    <w:rsid w:val="00C957BF"/>
    <w:rsid w:val="00CA1038"/>
    <w:rsid w:val="00CA2552"/>
    <w:rsid w:val="00CA342A"/>
    <w:rsid w:val="00CA4E30"/>
    <w:rsid w:val="00CA59E3"/>
    <w:rsid w:val="00CA6417"/>
    <w:rsid w:val="00CA706A"/>
    <w:rsid w:val="00CA7682"/>
    <w:rsid w:val="00CA76AF"/>
    <w:rsid w:val="00CB1308"/>
    <w:rsid w:val="00CB33D3"/>
    <w:rsid w:val="00CB3D16"/>
    <w:rsid w:val="00CB61AE"/>
    <w:rsid w:val="00CC1318"/>
    <w:rsid w:val="00CC1B43"/>
    <w:rsid w:val="00CC31F8"/>
    <w:rsid w:val="00CC543E"/>
    <w:rsid w:val="00CC71C7"/>
    <w:rsid w:val="00CD1E51"/>
    <w:rsid w:val="00CD5CD4"/>
    <w:rsid w:val="00CD6D98"/>
    <w:rsid w:val="00CE172C"/>
    <w:rsid w:val="00CE383A"/>
    <w:rsid w:val="00CE5999"/>
    <w:rsid w:val="00CE62D0"/>
    <w:rsid w:val="00CE799F"/>
    <w:rsid w:val="00CF07C7"/>
    <w:rsid w:val="00CF0F64"/>
    <w:rsid w:val="00CF0FC6"/>
    <w:rsid w:val="00CF370C"/>
    <w:rsid w:val="00CF5001"/>
    <w:rsid w:val="00CF51AF"/>
    <w:rsid w:val="00CF5257"/>
    <w:rsid w:val="00CF5A33"/>
    <w:rsid w:val="00CF6005"/>
    <w:rsid w:val="00D00363"/>
    <w:rsid w:val="00D02552"/>
    <w:rsid w:val="00D02A0E"/>
    <w:rsid w:val="00D03B74"/>
    <w:rsid w:val="00D04352"/>
    <w:rsid w:val="00D05019"/>
    <w:rsid w:val="00D05653"/>
    <w:rsid w:val="00D075AF"/>
    <w:rsid w:val="00D113A3"/>
    <w:rsid w:val="00D11629"/>
    <w:rsid w:val="00D116CF"/>
    <w:rsid w:val="00D11A87"/>
    <w:rsid w:val="00D13911"/>
    <w:rsid w:val="00D13A0A"/>
    <w:rsid w:val="00D13FF4"/>
    <w:rsid w:val="00D14207"/>
    <w:rsid w:val="00D14BD4"/>
    <w:rsid w:val="00D14BE0"/>
    <w:rsid w:val="00D17006"/>
    <w:rsid w:val="00D22DC5"/>
    <w:rsid w:val="00D2359E"/>
    <w:rsid w:val="00D25647"/>
    <w:rsid w:val="00D27A6F"/>
    <w:rsid w:val="00D3191F"/>
    <w:rsid w:val="00D329DE"/>
    <w:rsid w:val="00D339AE"/>
    <w:rsid w:val="00D356D2"/>
    <w:rsid w:val="00D369C8"/>
    <w:rsid w:val="00D36AFC"/>
    <w:rsid w:val="00D36BF1"/>
    <w:rsid w:val="00D40FE1"/>
    <w:rsid w:val="00D416FF"/>
    <w:rsid w:val="00D4174D"/>
    <w:rsid w:val="00D437EF"/>
    <w:rsid w:val="00D43A9C"/>
    <w:rsid w:val="00D43FF4"/>
    <w:rsid w:val="00D52394"/>
    <w:rsid w:val="00D52DDE"/>
    <w:rsid w:val="00D52EA2"/>
    <w:rsid w:val="00D53844"/>
    <w:rsid w:val="00D55978"/>
    <w:rsid w:val="00D60426"/>
    <w:rsid w:val="00D6189E"/>
    <w:rsid w:val="00D62A40"/>
    <w:rsid w:val="00D64008"/>
    <w:rsid w:val="00D65207"/>
    <w:rsid w:val="00D66248"/>
    <w:rsid w:val="00D669FB"/>
    <w:rsid w:val="00D66F92"/>
    <w:rsid w:val="00D72832"/>
    <w:rsid w:val="00D73827"/>
    <w:rsid w:val="00D7487D"/>
    <w:rsid w:val="00D76C97"/>
    <w:rsid w:val="00D80D76"/>
    <w:rsid w:val="00D81359"/>
    <w:rsid w:val="00D8331B"/>
    <w:rsid w:val="00D83868"/>
    <w:rsid w:val="00D83998"/>
    <w:rsid w:val="00D8500D"/>
    <w:rsid w:val="00D85F39"/>
    <w:rsid w:val="00D86693"/>
    <w:rsid w:val="00D87F9C"/>
    <w:rsid w:val="00D9079F"/>
    <w:rsid w:val="00D94616"/>
    <w:rsid w:val="00D96A20"/>
    <w:rsid w:val="00D96DC5"/>
    <w:rsid w:val="00DA27F7"/>
    <w:rsid w:val="00DA35F5"/>
    <w:rsid w:val="00DA5670"/>
    <w:rsid w:val="00DA7AD3"/>
    <w:rsid w:val="00DB033C"/>
    <w:rsid w:val="00DB049A"/>
    <w:rsid w:val="00DB1181"/>
    <w:rsid w:val="00DB2361"/>
    <w:rsid w:val="00DB2AB5"/>
    <w:rsid w:val="00DB531F"/>
    <w:rsid w:val="00DB5A7C"/>
    <w:rsid w:val="00DB6EE4"/>
    <w:rsid w:val="00DB6F28"/>
    <w:rsid w:val="00DB6F2F"/>
    <w:rsid w:val="00DB7B43"/>
    <w:rsid w:val="00DC013C"/>
    <w:rsid w:val="00DC19B3"/>
    <w:rsid w:val="00DC2622"/>
    <w:rsid w:val="00DC2A24"/>
    <w:rsid w:val="00DC3929"/>
    <w:rsid w:val="00DC789D"/>
    <w:rsid w:val="00DD0772"/>
    <w:rsid w:val="00DD0E3C"/>
    <w:rsid w:val="00DD0E65"/>
    <w:rsid w:val="00DD1560"/>
    <w:rsid w:val="00DD6384"/>
    <w:rsid w:val="00DE1B48"/>
    <w:rsid w:val="00DE4707"/>
    <w:rsid w:val="00DE47C9"/>
    <w:rsid w:val="00DE4A00"/>
    <w:rsid w:val="00DE5B8B"/>
    <w:rsid w:val="00DE638D"/>
    <w:rsid w:val="00DE7631"/>
    <w:rsid w:val="00DF05D3"/>
    <w:rsid w:val="00DF073B"/>
    <w:rsid w:val="00DF1AA9"/>
    <w:rsid w:val="00DF1CCA"/>
    <w:rsid w:val="00DF2CF0"/>
    <w:rsid w:val="00DF34F0"/>
    <w:rsid w:val="00DF3BA6"/>
    <w:rsid w:val="00DF3E9C"/>
    <w:rsid w:val="00DF4981"/>
    <w:rsid w:val="00DF4AE9"/>
    <w:rsid w:val="00DF5148"/>
    <w:rsid w:val="00DF7DE6"/>
    <w:rsid w:val="00E00A13"/>
    <w:rsid w:val="00E03812"/>
    <w:rsid w:val="00E10193"/>
    <w:rsid w:val="00E10C56"/>
    <w:rsid w:val="00E12311"/>
    <w:rsid w:val="00E13AF3"/>
    <w:rsid w:val="00E14197"/>
    <w:rsid w:val="00E1437C"/>
    <w:rsid w:val="00E1494B"/>
    <w:rsid w:val="00E16B72"/>
    <w:rsid w:val="00E20C24"/>
    <w:rsid w:val="00E214B8"/>
    <w:rsid w:val="00E23A7C"/>
    <w:rsid w:val="00E27C50"/>
    <w:rsid w:val="00E317D0"/>
    <w:rsid w:val="00E31884"/>
    <w:rsid w:val="00E31D0E"/>
    <w:rsid w:val="00E322BD"/>
    <w:rsid w:val="00E33B62"/>
    <w:rsid w:val="00E36042"/>
    <w:rsid w:val="00E41487"/>
    <w:rsid w:val="00E41F44"/>
    <w:rsid w:val="00E42448"/>
    <w:rsid w:val="00E46A1C"/>
    <w:rsid w:val="00E50321"/>
    <w:rsid w:val="00E50A1D"/>
    <w:rsid w:val="00E52F4D"/>
    <w:rsid w:val="00E538E7"/>
    <w:rsid w:val="00E54C47"/>
    <w:rsid w:val="00E54EC1"/>
    <w:rsid w:val="00E55268"/>
    <w:rsid w:val="00E5681C"/>
    <w:rsid w:val="00E60523"/>
    <w:rsid w:val="00E61934"/>
    <w:rsid w:val="00E63604"/>
    <w:rsid w:val="00E636E9"/>
    <w:rsid w:val="00E660CD"/>
    <w:rsid w:val="00E727E5"/>
    <w:rsid w:val="00E73BD2"/>
    <w:rsid w:val="00E74053"/>
    <w:rsid w:val="00E74298"/>
    <w:rsid w:val="00E7580B"/>
    <w:rsid w:val="00E75FBB"/>
    <w:rsid w:val="00E7611D"/>
    <w:rsid w:val="00E77649"/>
    <w:rsid w:val="00E81121"/>
    <w:rsid w:val="00E82EC0"/>
    <w:rsid w:val="00E84356"/>
    <w:rsid w:val="00E854F6"/>
    <w:rsid w:val="00E85D9D"/>
    <w:rsid w:val="00E8708F"/>
    <w:rsid w:val="00E871AA"/>
    <w:rsid w:val="00E92305"/>
    <w:rsid w:val="00E9392D"/>
    <w:rsid w:val="00E96252"/>
    <w:rsid w:val="00E96DC1"/>
    <w:rsid w:val="00EA082A"/>
    <w:rsid w:val="00EA18C3"/>
    <w:rsid w:val="00EA26BA"/>
    <w:rsid w:val="00EA5582"/>
    <w:rsid w:val="00EA59C9"/>
    <w:rsid w:val="00EA6E6B"/>
    <w:rsid w:val="00EB0B0F"/>
    <w:rsid w:val="00EB0C40"/>
    <w:rsid w:val="00EB0C73"/>
    <w:rsid w:val="00EB141C"/>
    <w:rsid w:val="00EB4504"/>
    <w:rsid w:val="00EB5025"/>
    <w:rsid w:val="00EB7AB2"/>
    <w:rsid w:val="00EC0262"/>
    <w:rsid w:val="00EC0B5C"/>
    <w:rsid w:val="00EC0D4E"/>
    <w:rsid w:val="00EC189B"/>
    <w:rsid w:val="00EC2D6C"/>
    <w:rsid w:val="00EC323E"/>
    <w:rsid w:val="00EC37FB"/>
    <w:rsid w:val="00EC455F"/>
    <w:rsid w:val="00EC56A4"/>
    <w:rsid w:val="00EC5EE1"/>
    <w:rsid w:val="00EC65FB"/>
    <w:rsid w:val="00EC7514"/>
    <w:rsid w:val="00EC767D"/>
    <w:rsid w:val="00ED0CB0"/>
    <w:rsid w:val="00ED1C3F"/>
    <w:rsid w:val="00ED24A0"/>
    <w:rsid w:val="00ED3BDF"/>
    <w:rsid w:val="00ED46C3"/>
    <w:rsid w:val="00ED6F50"/>
    <w:rsid w:val="00EE4BA0"/>
    <w:rsid w:val="00EE6E61"/>
    <w:rsid w:val="00EE7C20"/>
    <w:rsid w:val="00EF0A65"/>
    <w:rsid w:val="00EF1498"/>
    <w:rsid w:val="00EF22C0"/>
    <w:rsid w:val="00EF2C0A"/>
    <w:rsid w:val="00EF3A93"/>
    <w:rsid w:val="00EF3BBB"/>
    <w:rsid w:val="00EF453C"/>
    <w:rsid w:val="00EF5F36"/>
    <w:rsid w:val="00EF6849"/>
    <w:rsid w:val="00EF77EC"/>
    <w:rsid w:val="00F01754"/>
    <w:rsid w:val="00F02311"/>
    <w:rsid w:val="00F02632"/>
    <w:rsid w:val="00F05034"/>
    <w:rsid w:val="00F06130"/>
    <w:rsid w:val="00F103D9"/>
    <w:rsid w:val="00F10F8E"/>
    <w:rsid w:val="00F11EAB"/>
    <w:rsid w:val="00F133DC"/>
    <w:rsid w:val="00F13464"/>
    <w:rsid w:val="00F1408D"/>
    <w:rsid w:val="00F14D1B"/>
    <w:rsid w:val="00F1661C"/>
    <w:rsid w:val="00F17D9C"/>
    <w:rsid w:val="00F249D0"/>
    <w:rsid w:val="00F25426"/>
    <w:rsid w:val="00F25A66"/>
    <w:rsid w:val="00F274E5"/>
    <w:rsid w:val="00F27D94"/>
    <w:rsid w:val="00F308DA"/>
    <w:rsid w:val="00F3425F"/>
    <w:rsid w:val="00F35223"/>
    <w:rsid w:val="00F37D5A"/>
    <w:rsid w:val="00F42CDB"/>
    <w:rsid w:val="00F43014"/>
    <w:rsid w:val="00F44F92"/>
    <w:rsid w:val="00F455D8"/>
    <w:rsid w:val="00F463AC"/>
    <w:rsid w:val="00F50015"/>
    <w:rsid w:val="00F5131D"/>
    <w:rsid w:val="00F52F95"/>
    <w:rsid w:val="00F55808"/>
    <w:rsid w:val="00F559C3"/>
    <w:rsid w:val="00F55B26"/>
    <w:rsid w:val="00F57B8D"/>
    <w:rsid w:val="00F60841"/>
    <w:rsid w:val="00F616DD"/>
    <w:rsid w:val="00F61C45"/>
    <w:rsid w:val="00F67499"/>
    <w:rsid w:val="00F704A3"/>
    <w:rsid w:val="00F70707"/>
    <w:rsid w:val="00F735B9"/>
    <w:rsid w:val="00F74093"/>
    <w:rsid w:val="00F74406"/>
    <w:rsid w:val="00F751C6"/>
    <w:rsid w:val="00F75CD9"/>
    <w:rsid w:val="00F80EA7"/>
    <w:rsid w:val="00F834C6"/>
    <w:rsid w:val="00F8484F"/>
    <w:rsid w:val="00F8593C"/>
    <w:rsid w:val="00F879F4"/>
    <w:rsid w:val="00F917FD"/>
    <w:rsid w:val="00F95327"/>
    <w:rsid w:val="00F96CB5"/>
    <w:rsid w:val="00FA0E16"/>
    <w:rsid w:val="00FA7A67"/>
    <w:rsid w:val="00FB2B52"/>
    <w:rsid w:val="00FB36A8"/>
    <w:rsid w:val="00FB3E50"/>
    <w:rsid w:val="00FB4FE3"/>
    <w:rsid w:val="00FB5B1C"/>
    <w:rsid w:val="00FB735E"/>
    <w:rsid w:val="00FC060D"/>
    <w:rsid w:val="00FC09AA"/>
    <w:rsid w:val="00FC10AA"/>
    <w:rsid w:val="00FC1821"/>
    <w:rsid w:val="00FC351D"/>
    <w:rsid w:val="00FC3CFF"/>
    <w:rsid w:val="00FC3F2F"/>
    <w:rsid w:val="00FC5171"/>
    <w:rsid w:val="00FC6E59"/>
    <w:rsid w:val="00FC7AE1"/>
    <w:rsid w:val="00FD02F7"/>
    <w:rsid w:val="00FD1E4F"/>
    <w:rsid w:val="00FD5895"/>
    <w:rsid w:val="00FD775E"/>
    <w:rsid w:val="00FD77A2"/>
    <w:rsid w:val="00FE2B0E"/>
    <w:rsid w:val="00FE3A2D"/>
    <w:rsid w:val="00FE3A6E"/>
    <w:rsid w:val="00FE42EF"/>
    <w:rsid w:val="00FE5D60"/>
    <w:rsid w:val="00FE6573"/>
    <w:rsid w:val="00FE71D3"/>
    <w:rsid w:val="00FE7D13"/>
    <w:rsid w:val="00FF00B4"/>
    <w:rsid w:val="00FF09A4"/>
    <w:rsid w:val="00FF124F"/>
    <w:rsid w:val="00FF336C"/>
    <w:rsid w:val="00FF403B"/>
    <w:rsid w:val="00FF613F"/>
    <w:rsid w:val="00FF7605"/>
    <w:rsid w:val="00FF7B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F9527"/>
  <w15:docId w15:val="{EEE3469A-C37C-40C1-939E-6151A9F6C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CC31F8"/>
    <w:pPr>
      <w:widowControl w:val="0"/>
      <w:jc w:val="both"/>
    </w:pPr>
    <w:rPr>
      <w:rFonts w:ascii="Arial" w:hAnsi="Arial"/>
      <w:snapToGrid w:val="0"/>
      <w:sz w:val="22"/>
    </w:rPr>
  </w:style>
  <w:style w:type="paragraph" w:styleId="Kop1">
    <w:name w:val="heading 1"/>
    <w:basedOn w:val="Standaard"/>
    <w:next w:val="Standaard"/>
    <w:uiPriority w:val="9"/>
    <w:qFormat/>
    <w:rsid w:val="003442D6"/>
    <w:pPr>
      <w:numPr>
        <w:numId w:val="1"/>
      </w:numPr>
      <w:outlineLvl w:val="0"/>
    </w:pPr>
    <w:rPr>
      <w:b/>
      <w:caps/>
    </w:rPr>
  </w:style>
  <w:style w:type="paragraph" w:styleId="Kop2">
    <w:name w:val="heading 2"/>
    <w:basedOn w:val="Standaard"/>
    <w:next w:val="Standaard"/>
    <w:uiPriority w:val="9"/>
    <w:qFormat/>
    <w:rsid w:val="003442D6"/>
    <w:pPr>
      <w:numPr>
        <w:ilvl w:val="1"/>
        <w:numId w:val="1"/>
      </w:numPr>
      <w:outlineLvl w:val="1"/>
    </w:pPr>
    <w:rPr>
      <w:b/>
    </w:rPr>
  </w:style>
  <w:style w:type="paragraph" w:styleId="Kop3">
    <w:name w:val="heading 3"/>
    <w:basedOn w:val="Standaard"/>
    <w:next w:val="Standaard"/>
    <w:autoRedefine/>
    <w:uiPriority w:val="9"/>
    <w:qFormat/>
    <w:rsid w:val="00C057FE"/>
    <w:pPr>
      <w:numPr>
        <w:ilvl w:val="2"/>
        <w:numId w:val="1"/>
      </w:numPr>
      <w:outlineLvl w:val="2"/>
    </w:pPr>
    <w:rPr>
      <w:rFonts w:cs="Arial"/>
      <w:b/>
    </w:rPr>
  </w:style>
  <w:style w:type="paragraph" w:styleId="Kop4">
    <w:name w:val="heading 4"/>
    <w:basedOn w:val="Standaard"/>
    <w:next w:val="Standaard"/>
    <w:uiPriority w:val="9"/>
    <w:qFormat/>
    <w:rsid w:val="003442D6"/>
    <w:pPr>
      <w:outlineLvl w:val="3"/>
    </w:pPr>
  </w:style>
  <w:style w:type="paragraph" w:styleId="Kop5">
    <w:name w:val="heading 5"/>
    <w:basedOn w:val="Standaard"/>
    <w:next w:val="Standaard"/>
    <w:uiPriority w:val="9"/>
    <w:qFormat/>
    <w:rsid w:val="003442D6"/>
    <w:pPr>
      <w:outlineLvl w:val="4"/>
    </w:pPr>
  </w:style>
  <w:style w:type="paragraph" w:styleId="Kop6">
    <w:name w:val="heading 6"/>
    <w:basedOn w:val="Standaard"/>
    <w:next w:val="Standaard"/>
    <w:uiPriority w:val="9"/>
    <w:qFormat/>
    <w:rsid w:val="003442D6"/>
    <w:pPr>
      <w:outlineLvl w:val="5"/>
    </w:pPr>
  </w:style>
  <w:style w:type="paragraph" w:styleId="Kop7">
    <w:name w:val="heading 7"/>
    <w:basedOn w:val="Standaard"/>
    <w:next w:val="Standaard"/>
    <w:uiPriority w:val="9"/>
    <w:qFormat/>
    <w:rsid w:val="003442D6"/>
    <w:pPr>
      <w:outlineLvl w:val="6"/>
    </w:pPr>
  </w:style>
  <w:style w:type="paragraph" w:styleId="Kop8">
    <w:name w:val="heading 8"/>
    <w:basedOn w:val="Standaard"/>
    <w:next w:val="Standaard"/>
    <w:uiPriority w:val="9"/>
    <w:qFormat/>
    <w:rsid w:val="003442D6"/>
    <w:pPr>
      <w:outlineLvl w:val="7"/>
    </w:pPr>
  </w:style>
  <w:style w:type="paragraph" w:styleId="Kop9">
    <w:name w:val="heading 9"/>
    <w:basedOn w:val="Standaard"/>
    <w:next w:val="Standaard"/>
    <w:uiPriority w:val="9"/>
    <w:qFormat/>
    <w:rsid w:val="003442D6"/>
    <w:pPr>
      <w:keepNext/>
      <w:tabs>
        <w:tab w:val="center" w:pos="4513"/>
      </w:tabs>
      <w:suppressAutoHyphens/>
      <w:jc w:val="center"/>
      <w:outlineLvl w:val="8"/>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Eindnoottekst">
    <w:name w:val="endnote text"/>
    <w:basedOn w:val="Standaard"/>
    <w:semiHidden/>
    <w:rsid w:val="003442D6"/>
  </w:style>
  <w:style w:type="character" w:styleId="Eindnootmarkering">
    <w:name w:val="endnote reference"/>
    <w:basedOn w:val="Standaardalinea-lettertype"/>
    <w:semiHidden/>
    <w:rsid w:val="003442D6"/>
    <w:rPr>
      <w:vertAlign w:val="superscript"/>
    </w:rPr>
  </w:style>
  <w:style w:type="paragraph" w:styleId="Voetnoottekst">
    <w:name w:val="footnote text"/>
    <w:basedOn w:val="Standaard"/>
    <w:semiHidden/>
    <w:rsid w:val="003442D6"/>
  </w:style>
  <w:style w:type="character" w:customStyle="1" w:styleId="Voetnootverwijzing">
    <w:name w:val="Voetnootverwijzing"/>
    <w:rsid w:val="003442D6"/>
    <w:rPr>
      <w:vertAlign w:val="superscript"/>
    </w:rPr>
  </w:style>
  <w:style w:type="character" w:customStyle="1" w:styleId="Document8">
    <w:name w:val="Document 8"/>
    <w:basedOn w:val="Standaardalinea-lettertype"/>
    <w:rsid w:val="003442D6"/>
  </w:style>
  <w:style w:type="character" w:customStyle="1" w:styleId="Document4">
    <w:name w:val="Document 4"/>
    <w:basedOn w:val="Standaardalinea-lettertype"/>
    <w:rsid w:val="003442D6"/>
    <w:rPr>
      <w:b/>
      <w:i/>
      <w:sz w:val="24"/>
    </w:rPr>
  </w:style>
  <w:style w:type="character" w:customStyle="1" w:styleId="Document6">
    <w:name w:val="Document 6"/>
    <w:basedOn w:val="Standaardalinea-lettertype"/>
    <w:rsid w:val="003442D6"/>
  </w:style>
  <w:style w:type="character" w:customStyle="1" w:styleId="Document5">
    <w:name w:val="Document 5"/>
    <w:basedOn w:val="Standaardalinea-lettertype"/>
    <w:rsid w:val="003442D6"/>
  </w:style>
  <w:style w:type="character" w:customStyle="1" w:styleId="Document2">
    <w:name w:val="Document 2"/>
    <w:basedOn w:val="Standaardalinea-lettertype"/>
    <w:rsid w:val="003442D6"/>
    <w:rPr>
      <w:rFonts w:ascii="CG Times" w:hAnsi="CG Times"/>
      <w:noProof w:val="0"/>
      <w:sz w:val="24"/>
      <w:lang w:val="en-US"/>
    </w:rPr>
  </w:style>
  <w:style w:type="character" w:customStyle="1" w:styleId="Document7">
    <w:name w:val="Document 7"/>
    <w:basedOn w:val="Standaardalinea-lettertype"/>
    <w:rsid w:val="003442D6"/>
  </w:style>
  <w:style w:type="character" w:customStyle="1" w:styleId="Bibliogrphy">
    <w:name w:val="Bibliogrphy"/>
    <w:basedOn w:val="Standaardalinea-lettertype"/>
    <w:rsid w:val="003442D6"/>
  </w:style>
  <w:style w:type="character" w:customStyle="1" w:styleId="RightPar1">
    <w:name w:val="Right Par 1"/>
    <w:basedOn w:val="Standaardalinea-lettertype"/>
    <w:rsid w:val="003442D6"/>
  </w:style>
  <w:style w:type="character" w:customStyle="1" w:styleId="RightPar2">
    <w:name w:val="Right Par 2"/>
    <w:basedOn w:val="Standaardalinea-lettertype"/>
    <w:rsid w:val="003442D6"/>
  </w:style>
  <w:style w:type="character" w:customStyle="1" w:styleId="Document3">
    <w:name w:val="Document 3"/>
    <w:basedOn w:val="Standaardalinea-lettertype"/>
    <w:rsid w:val="003442D6"/>
    <w:rPr>
      <w:rFonts w:ascii="CG Times" w:hAnsi="CG Times"/>
      <w:noProof w:val="0"/>
      <w:sz w:val="24"/>
      <w:lang w:val="en-US"/>
    </w:rPr>
  </w:style>
  <w:style w:type="character" w:customStyle="1" w:styleId="RightPar3">
    <w:name w:val="Right Par 3"/>
    <w:basedOn w:val="Standaardalinea-lettertype"/>
    <w:rsid w:val="003442D6"/>
  </w:style>
  <w:style w:type="character" w:customStyle="1" w:styleId="RightPar4">
    <w:name w:val="Right Par 4"/>
    <w:basedOn w:val="Standaardalinea-lettertype"/>
    <w:rsid w:val="003442D6"/>
  </w:style>
  <w:style w:type="character" w:customStyle="1" w:styleId="RightPar5">
    <w:name w:val="Right Par 5"/>
    <w:basedOn w:val="Standaardalinea-lettertype"/>
    <w:rsid w:val="003442D6"/>
  </w:style>
  <w:style w:type="character" w:customStyle="1" w:styleId="RightPar6">
    <w:name w:val="Right Par 6"/>
    <w:basedOn w:val="Standaardalinea-lettertype"/>
    <w:rsid w:val="003442D6"/>
  </w:style>
  <w:style w:type="character" w:customStyle="1" w:styleId="RightPar7">
    <w:name w:val="Right Par 7"/>
    <w:basedOn w:val="Standaardalinea-lettertype"/>
    <w:rsid w:val="003442D6"/>
  </w:style>
  <w:style w:type="character" w:customStyle="1" w:styleId="RightPar8">
    <w:name w:val="Right Par 8"/>
    <w:basedOn w:val="Standaardalinea-lettertype"/>
    <w:rsid w:val="003442D6"/>
  </w:style>
  <w:style w:type="paragraph" w:customStyle="1" w:styleId="Document1">
    <w:name w:val="Document 1"/>
    <w:rsid w:val="003442D6"/>
    <w:pPr>
      <w:keepNext/>
      <w:keepLines/>
      <w:widowControl w:val="0"/>
      <w:tabs>
        <w:tab w:val="left" w:pos="-720"/>
      </w:tabs>
      <w:suppressAutoHyphens/>
    </w:pPr>
    <w:rPr>
      <w:rFonts w:ascii="CG Times" w:hAnsi="CG Times"/>
      <w:snapToGrid w:val="0"/>
      <w:sz w:val="24"/>
      <w:lang w:val="en-US"/>
    </w:rPr>
  </w:style>
  <w:style w:type="character" w:customStyle="1" w:styleId="DocInit">
    <w:name w:val="Doc Init"/>
    <w:basedOn w:val="Standaardalinea-lettertype"/>
    <w:rsid w:val="003442D6"/>
  </w:style>
  <w:style w:type="character" w:customStyle="1" w:styleId="TechInit">
    <w:name w:val="Tech Init"/>
    <w:basedOn w:val="Standaardalinea-lettertype"/>
    <w:rsid w:val="003442D6"/>
    <w:rPr>
      <w:rFonts w:ascii="CG Times" w:hAnsi="CG Times"/>
      <w:noProof w:val="0"/>
      <w:sz w:val="24"/>
      <w:lang w:val="en-US"/>
    </w:rPr>
  </w:style>
  <w:style w:type="character" w:customStyle="1" w:styleId="Technical5">
    <w:name w:val="Technical 5"/>
    <w:basedOn w:val="Standaardalinea-lettertype"/>
    <w:rsid w:val="003442D6"/>
  </w:style>
  <w:style w:type="character" w:customStyle="1" w:styleId="Technical6">
    <w:name w:val="Technical 6"/>
    <w:basedOn w:val="Standaardalinea-lettertype"/>
    <w:rsid w:val="003442D6"/>
  </w:style>
  <w:style w:type="character" w:customStyle="1" w:styleId="Technical2">
    <w:name w:val="Technical 2"/>
    <w:basedOn w:val="Standaardalinea-lettertype"/>
    <w:rsid w:val="003442D6"/>
    <w:rPr>
      <w:rFonts w:ascii="CG Times" w:hAnsi="CG Times"/>
      <w:noProof w:val="0"/>
      <w:sz w:val="24"/>
      <w:lang w:val="en-US"/>
    </w:rPr>
  </w:style>
  <w:style w:type="character" w:customStyle="1" w:styleId="Technical3">
    <w:name w:val="Technical 3"/>
    <w:basedOn w:val="Standaardalinea-lettertype"/>
    <w:rsid w:val="003442D6"/>
    <w:rPr>
      <w:rFonts w:ascii="CG Times" w:hAnsi="CG Times"/>
      <w:noProof w:val="0"/>
      <w:sz w:val="24"/>
      <w:lang w:val="en-US"/>
    </w:rPr>
  </w:style>
  <w:style w:type="character" w:customStyle="1" w:styleId="Technical4">
    <w:name w:val="Technical 4"/>
    <w:basedOn w:val="Standaardalinea-lettertype"/>
    <w:rsid w:val="003442D6"/>
  </w:style>
  <w:style w:type="character" w:customStyle="1" w:styleId="Technical1">
    <w:name w:val="Technical 1"/>
    <w:basedOn w:val="Standaardalinea-lettertype"/>
    <w:rsid w:val="003442D6"/>
    <w:rPr>
      <w:rFonts w:ascii="CG Times" w:hAnsi="CG Times"/>
      <w:noProof w:val="0"/>
      <w:sz w:val="24"/>
      <w:lang w:val="en-US"/>
    </w:rPr>
  </w:style>
  <w:style w:type="character" w:customStyle="1" w:styleId="Technical7">
    <w:name w:val="Technical 7"/>
    <w:basedOn w:val="Standaardalinea-lettertype"/>
    <w:rsid w:val="003442D6"/>
  </w:style>
  <w:style w:type="character" w:customStyle="1" w:styleId="Technical8">
    <w:name w:val="Technical 8"/>
    <w:basedOn w:val="Standaardalinea-lettertype"/>
    <w:rsid w:val="003442D6"/>
  </w:style>
  <w:style w:type="paragraph" w:customStyle="1" w:styleId="inhopg1">
    <w:name w:val="inhopg 1"/>
    <w:basedOn w:val="Standaard"/>
    <w:rsid w:val="003442D6"/>
    <w:pPr>
      <w:tabs>
        <w:tab w:val="right" w:leader="dot" w:pos="9746"/>
      </w:tabs>
      <w:suppressAutoHyphens/>
      <w:spacing w:before="480" w:line="240" w:lineRule="exact"/>
      <w:ind w:left="720" w:right="720" w:hanging="720"/>
    </w:pPr>
    <w:rPr>
      <w:spacing w:val="-3"/>
      <w:lang w:val="en-US"/>
    </w:rPr>
  </w:style>
  <w:style w:type="paragraph" w:customStyle="1" w:styleId="inhopg2">
    <w:name w:val="inhopg 2"/>
    <w:basedOn w:val="Standaard"/>
    <w:rsid w:val="003442D6"/>
    <w:pPr>
      <w:tabs>
        <w:tab w:val="right" w:leader="dot" w:pos="9746"/>
      </w:tabs>
      <w:suppressAutoHyphens/>
      <w:spacing w:line="240" w:lineRule="exact"/>
      <w:ind w:left="1440" w:right="720" w:hanging="720"/>
    </w:pPr>
    <w:rPr>
      <w:spacing w:val="-3"/>
      <w:lang w:val="en-US"/>
    </w:rPr>
  </w:style>
  <w:style w:type="paragraph" w:customStyle="1" w:styleId="inhopg3">
    <w:name w:val="inhopg 3"/>
    <w:basedOn w:val="Standaard"/>
    <w:rsid w:val="003442D6"/>
    <w:pPr>
      <w:tabs>
        <w:tab w:val="right" w:leader="dot" w:pos="9746"/>
      </w:tabs>
      <w:suppressAutoHyphens/>
      <w:spacing w:line="240" w:lineRule="exact"/>
      <w:ind w:left="2160" w:right="720" w:hanging="720"/>
    </w:pPr>
    <w:rPr>
      <w:spacing w:val="-3"/>
      <w:lang w:val="en-US"/>
    </w:rPr>
  </w:style>
  <w:style w:type="paragraph" w:customStyle="1" w:styleId="inhopg4">
    <w:name w:val="inhopg 4"/>
    <w:basedOn w:val="Standaard"/>
    <w:rsid w:val="003442D6"/>
    <w:pPr>
      <w:tabs>
        <w:tab w:val="right" w:leader="dot" w:pos="9746"/>
      </w:tabs>
      <w:suppressAutoHyphens/>
      <w:spacing w:line="240" w:lineRule="exact"/>
      <w:ind w:left="2880" w:right="720" w:hanging="720"/>
    </w:pPr>
    <w:rPr>
      <w:spacing w:val="-3"/>
      <w:lang w:val="en-US"/>
    </w:rPr>
  </w:style>
  <w:style w:type="paragraph" w:customStyle="1" w:styleId="inhopg5">
    <w:name w:val="inhopg 5"/>
    <w:basedOn w:val="Standaard"/>
    <w:rsid w:val="003442D6"/>
    <w:pPr>
      <w:tabs>
        <w:tab w:val="right" w:leader="dot" w:pos="9746"/>
      </w:tabs>
      <w:suppressAutoHyphens/>
      <w:spacing w:line="240" w:lineRule="exact"/>
      <w:ind w:left="3600" w:right="720" w:hanging="720"/>
    </w:pPr>
    <w:rPr>
      <w:spacing w:val="-3"/>
      <w:lang w:val="en-US"/>
    </w:rPr>
  </w:style>
  <w:style w:type="paragraph" w:customStyle="1" w:styleId="inhopg6">
    <w:name w:val="inhopg 6"/>
    <w:basedOn w:val="Standaard"/>
    <w:rsid w:val="003442D6"/>
    <w:pPr>
      <w:tabs>
        <w:tab w:val="right" w:pos="9360"/>
      </w:tabs>
      <w:suppressAutoHyphens/>
      <w:ind w:left="720" w:hanging="720"/>
    </w:pPr>
    <w:rPr>
      <w:lang w:val="en-US"/>
    </w:rPr>
  </w:style>
  <w:style w:type="paragraph" w:customStyle="1" w:styleId="inhopg7">
    <w:name w:val="inhopg 7"/>
    <w:basedOn w:val="Standaard"/>
    <w:rsid w:val="003442D6"/>
    <w:pPr>
      <w:suppressAutoHyphens/>
      <w:ind w:left="720" w:hanging="720"/>
    </w:pPr>
    <w:rPr>
      <w:lang w:val="en-US"/>
    </w:rPr>
  </w:style>
  <w:style w:type="paragraph" w:customStyle="1" w:styleId="inhopg8">
    <w:name w:val="inhopg 8"/>
    <w:basedOn w:val="Standaard"/>
    <w:rsid w:val="003442D6"/>
    <w:pPr>
      <w:tabs>
        <w:tab w:val="right" w:pos="9360"/>
      </w:tabs>
      <w:suppressAutoHyphens/>
      <w:ind w:left="720" w:hanging="720"/>
    </w:pPr>
    <w:rPr>
      <w:lang w:val="en-US"/>
    </w:rPr>
  </w:style>
  <w:style w:type="paragraph" w:customStyle="1" w:styleId="inhopg9">
    <w:name w:val="inhopg 9"/>
    <w:basedOn w:val="Standaard"/>
    <w:rsid w:val="003442D6"/>
    <w:pPr>
      <w:tabs>
        <w:tab w:val="right" w:leader="dot" w:pos="9360"/>
      </w:tabs>
      <w:suppressAutoHyphens/>
      <w:ind w:left="720" w:hanging="720"/>
    </w:pPr>
    <w:rPr>
      <w:lang w:val="en-US"/>
    </w:rPr>
  </w:style>
  <w:style w:type="paragraph" w:styleId="Index1">
    <w:name w:val="index 1"/>
    <w:basedOn w:val="Standaard"/>
    <w:next w:val="Standaard"/>
    <w:autoRedefine/>
    <w:uiPriority w:val="99"/>
    <w:semiHidden/>
    <w:rsid w:val="003442D6"/>
    <w:pPr>
      <w:ind w:left="240" w:hanging="240"/>
    </w:pPr>
    <w:rPr>
      <w:rFonts w:ascii="Times New Roman" w:hAnsi="Times New Roman"/>
      <w:sz w:val="18"/>
    </w:rPr>
  </w:style>
  <w:style w:type="paragraph" w:styleId="Index2">
    <w:name w:val="index 2"/>
    <w:basedOn w:val="Standaard"/>
    <w:next w:val="Standaard"/>
    <w:autoRedefine/>
    <w:semiHidden/>
    <w:rsid w:val="003442D6"/>
    <w:pPr>
      <w:ind w:left="480" w:hanging="240"/>
    </w:pPr>
    <w:rPr>
      <w:rFonts w:ascii="Times New Roman" w:hAnsi="Times New Roman"/>
      <w:sz w:val="18"/>
    </w:rPr>
  </w:style>
  <w:style w:type="paragraph" w:customStyle="1" w:styleId="bronvermelding">
    <w:name w:val="bronvermelding"/>
    <w:basedOn w:val="Standaard"/>
    <w:rsid w:val="003442D6"/>
    <w:pPr>
      <w:tabs>
        <w:tab w:val="right" w:pos="9360"/>
      </w:tabs>
      <w:suppressAutoHyphens/>
    </w:pPr>
    <w:rPr>
      <w:lang w:val="en-US"/>
    </w:rPr>
  </w:style>
  <w:style w:type="paragraph" w:customStyle="1" w:styleId="bijschrift">
    <w:name w:val="bijschrift"/>
    <w:basedOn w:val="Standaard"/>
    <w:rsid w:val="003442D6"/>
  </w:style>
  <w:style w:type="character" w:customStyle="1" w:styleId="EquationCaption">
    <w:name w:val="_Equation Caption"/>
    <w:rsid w:val="003442D6"/>
  </w:style>
  <w:style w:type="paragraph" w:styleId="Koptekst">
    <w:name w:val="header"/>
    <w:basedOn w:val="Standaard"/>
    <w:link w:val="KoptekstChar"/>
    <w:uiPriority w:val="99"/>
    <w:rsid w:val="003442D6"/>
    <w:pPr>
      <w:tabs>
        <w:tab w:val="center" w:pos="4536"/>
        <w:tab w:val="right" w:pos="9072"/>
      </w:tabs>
    </w:pPr>
  </w:style>
  <w:style w:type="paragraph" w:styleId="Voettekst">
    <w:name w:val="footer"/>
    <w:basedOn w:val="Standaard"/>
    <w:link w:val="VoettekstChar"/>
    <w:uiPriority w:val="99"/>
    <w:rsid w:val="003442D6"/>
    <w:pPr>
      <w:tabs>
        <w:tab w:val="center" w:pos="4536"/>
        <w:tab w:val="right" w:pos="9072"/>
      </w:tabs>
    </w:pPr>
  </w:style>
  <w:style w:type="character" w:styleId="Paginanummer">
    <w:name w:val="page number"/>
    <w:basedOn w:val="Standaardalinea-lettertype"/>
    <w:semiHidden/>
    <w:rsid w:val="003442D6"/>
  </w:style>
  <w:style w:type="paragraph" w:styleId="Index3">
    <w:name w:val="index 3"/>
    <w:basedOn w:val="Standaard"/>
    <w:next w:val="Standaard"/>
    <w:autoRedefine/>
    <w:semiHidden/>
    <w:rsid w:val="003442D6"/>
    <w:pPr>
      <w:ind w:left="720" w:hanging="240"/>
    </w:pPr>
    <w:rPr>
      <w:rFonts w:ascii="Times New Roman" w:hAnsi="Times New Roman"/>
      <w:sz w:val="18"/>
    </w:rPr>
  </w:style>
  <w:style w:type="paragraph" w:styleId="Index4">
    <w:name w:val="index 4"/>
    <w:basedOn w:val="Standaard"/>
    <w:next w:val="Standaard"/>
    <w:autoRedefine/>
    <w:semiHidden/>
    <w:rsid w:val="003442D6"/>
    <w:pPr>
      <w:ind w:left="960" w:hanging="240"/>
    </w:pPr>
    <w:rPr>
      <w:rFonts w:ascii="Times New Roman" w:hAnsi="Times New Roman"/>
      <w:sz w:val="18"/>
    </w:rPr>
  </w:style>
  <w:style w:type="paragraph" w:styleId="Index5">
    <w:name w:val="index 5"/>
    <w:basedOn w:val="Standaard"/>
    <w:next w:val="Standaard"/>
    <w:autoRedefine/>
    <w:semiHidden/>
    <w:rsid w:val="003442D6"/>
    <w:pPr>
      <w:ind w:left="1200" w:hanging="240"/>
    </w:pPr>
    <w:rPr>
      <w:rFonts w:ascii="Times New Roman" w:hAnsi="Times New Roman"/>
      <w:sz w:val="18"/>
    </w:rPr>
  </w:style>
  <w:style w:type="paragraph" w:styleId="Index6">
    <w:name w:val="index 6"/>
    <w:basedOn w:val="Standaard"/>
    <w:next w:val="Standaard"/>
    <w:autoRedefine/>
    <w:semiHidden/>
    <w:rsid w:val="003442D6"/>
    <w:pPr>
      <w:ind w:left="1440" w:hanging="240"/>
    </w:pPr>
    <w:rPr>
      <w:rFonts w:ascii="Times New Roman" w:hAnsi="Times New Roman"/>
      <w:sz w:val="18"/>
    </w:rPr>
  </w:style>
  <w:style w:type="paragraph" w:styleId="Index7">
    <w:name w:val="index 7"/>
    <w:basedOn w:val="Standaard"/>
    <w:next w:val="Standaard"/>
    <w:autoRedefine/>
    <w:semiHidden/>
    <w:rsid w:val="003442D6"/>
    <w:pPr>
      <w:ind w:left="1680" w:hanging="240"/>
    </w:pPr>
    <w:rPr>
      <w:rFonts w:ascii="Times New Roman" w:hAnsi="Times New Roman"/>
      <w:sz w:val="18"/>
    </w:rPr>
  </w:style>
  <w:style w:type="paragraph" w:styleId="Index8">
    <w:name w:val="index 8"/>
    <w:basedOn w:val="Standaard"/>
    <w:next w:val="Standaard"/>
    <w:autoRedefine/>
    <w:semiHidden/>
    <w:rsid w:val="003442D6"/>
    <w:pPr>
      <w:ind w:left="1920" w:hanging="240"/>
    </w:pPr>
    <w:rPr>
      <w:rFonts w:ascii="Times New Roman" w:hAnsi="Times New Roman"/>
      <w:sz w:val="18"/>
    </w:rPr>
  </w:style>
  <w:style w:type="paragraph" w:styleId="Index9">
    <w:name w:val="index 9"/>
    <w:basedOn w:val="Standaard"/>
    <w:next w:val="Standaard"/>
    <w:autoRedefine/>
    <w:semiHidden/>
    <w:rsid w:val="003442D6"/>
    <w:pPr>
      <w:ind w:left="2160" w:hanging="240"/>
    </w:pPr>
    <w:rPr>
      <w:rFonts w:ascii="Times New Roman" w:hAnsi="Times New Roman"/>
      <w:sz w:val="18"/>
    </w:rPr>
  </w:style>
  <w:style w:type="paragraph" w:styleId="Indexkop">
    <w:name w:val="index heading"/>
    <w:basedOn w:val="Standaard"/>
    <w:next w:val="Index1"/>
    <w:semiHidden/>
    <w:rsid w:val="003442D6"/>
    <w:pPr>
      <w:spacing w:before="240" w:after="120"/>
      <w:jc w:val="center"/>
    </w:pPr>
    <w:rPr>
      <w:rFonts w:ascii="Times New Roman" w:hAnsi="Times New Roman"/>
      <w:b/>
      <w:sz w:val="26"/>
    </w:rPr>
  </w:style>
  <w:style w:type="paragraph" w:styleId="Inhopg10">
    <w:name w:val="toc 1"/>
    <w:basedOn w:val="Standaard"/>
    <w:next w:val="Standaard"/>
    <w:autoRedefine/>
    <w:uiPriority w:val="39"/>
    <w:qFormat/>
    <w:rsid w:val="003442D6"/>
  </w:style>
  <w:style w:type="paragraph" w:styleId="Inhopg20">
    <w:name w:val="toc 2"/>
    <w:basedOn w:val="Standaard"/>
    <w:next w:val="Standaard"/>
    <w:autoRedefine/>
    <w:uiPriority w:val="39"/>
    <w:qFormat/>
    <w:rsid w:val="003442D6"/>
    <w:pPr>
      <w:ind w:left="240"/>
    </w:pPr>
  </w:style>
  <w:style w:type="paragraph" w:styleId="Inhopg30">
    <w:name w:val="toc 3"/>
    <w:basedOn w:val="Standaard"/>
    <w:next w:val="Standaard"/>
    <w:autoRedefine/>
    <w:uiPriority w:val="39"/>
    <w:qFormat/>
    <w:rsid w:val="003442D6"/>
    <w:pPr>
      <w:ind w:left="480"/>
    </w:pPr>
  </w:style>
  <w:style w:type="paragraph" w:styleId="Inhopg40">
    <w:name w:val="toc 4"/>
    <w:basedOn w:val="Standaard"/>
    <w:next w:val="Standaard"/>
    <w:autoRedefine/>
    <w:semiHidden/>
    <w:rsid w:val="003442D6"/>
    <w:pPr>
      <w:ind w:left="720"/>
    </w:pPr>
  </w:style>
  <w:style w:type="paragraph" w:styleId="Inhopg50">
    <w:name w:val="toc 5"/>
    <w:basedOn w:val="Standaard"/>
    <w:next w:val="Standaard"/>
    <w:autoRedefine/>
    <w:semiHidden/>
    <w:rsid w:val="003442D6"/>
    <w:pPr>
      <w:ind w:left="960"/>
    </w:pPr>
  </w:style>
  <w:style w:type="paragraph" w:styleId="Inhopg60">
    <w:name w:val="toc 6"/>
    <w:basedOn w:val="Standaard"/>
    <w:next w:val="Standaard"/>
    <w:autoRedefine/>
    <w:semiHidden/>
    <w:rsid w:val="003442D6"/>
    <w:pPr>
      <w:ind w:left="1200"/>
    </w:pPr>
  </w:style>
  <w:style w:type="paragraph" w:styleId="Inhopg70">
    <w:name w:val="toc 7"/>
    <w:basedOn w:val="Standaard"/>
    <w:next w:val="Standaard"/>
    <w:autoRedefine/>
    <w:semiHidden/>
    <w:rsid w:val="003442D6"/>
    <w:pPr>
      <w:ind w:left="1440"/>
    </w:pPr>
  </w:style>
  <w:style w:type="paragraph" w:styleId="Inhopg80">
    <w:name w:val="toc 8"/>
    <w:basedOn w:val="Standaard"/>
    <w:next w:val="Standaard"/>
    <w:autoRedefine/>
    <w:semiHidden/>
    <w:rsid w:val="003442D6"/>
    <w:pPr>
      <w:ind w:left="1680"/>
    </w:pPr>
  </w:style>
  <w:style w:type="paragraph" w:styleId="Inhopg90">
    <w:name w:val="toc 9"/>
    <w:basedOn w:val="Standaard"/>
    <w:next w:val="Standaard"/>
    <w:autoRedefine/>
    <w:semiHidden/>
    <w:rsid w:val="003442D6"/>
    <w:pPr>
      <w:ind w:left="1920"/>
    </w:pPr>
  </w:style>
  <w:style w:type="paragraph" w:styleId="Kopvaninhoudsopgave">
    <w:name w:val="TOC Heading"/>
    <w:basedOn w:val="Kop1"/>
    <w:next w:val="Standaard"/>
    <w:uiPriority w:val="39"/>
    <w:unhideWhenUsed/>
    <w:qFormat/>
    <w:rsid w:val="00103873"/>
    <w:pPr>
      <w:keepNext/>
      <w:keepLines/>
      <w:widowControl/>
      <w:numPr>
        <w:numId w:val="0"/>
      </w:numPr>
      <w:spacing w:before="480" w:line="276" w:lineRule="auto"/>
      <w:outlineLvl w:val="9"/>
    </w:pPr>
    <w:rPr>
      <w:rFonts w:asciiTheme="majorHAnsi" w:eastAsiaTheme="majorEastAsia" w:hAnsiTheme="majorHAnsi" w:cstheme="majorBidi"/>
      <w:bCs/>
      <w:caps w:val="0"/>
      <w:snapToGrid/>
      <w:color w:val="365F91" w:themeColor="accent1" w:themeShade="BF"/>
      <w:sz w:val="28"/>
      <w:szCs w:val="28"/>
      <w:lang w:eastAsia="en-US"/>
    </w:rPr>
  </w:style>
  <w:style w:type="character" w:styleId="Hyperlink">
    <w:name w:val="Hyperlink"/>
    <w:basedOn w:val="Standaardalinea-lettertype"/>
    <w:uiPriority w:val="99"/>
    <w:unhideWhenUsed/>
    <w:rsid w:val="00103873"/>
    <w:rPr>
      <w:color w:val="0000FF" w:themeColor="hyperlink"/>
      <w:u w:val="single"/>
    </w:rPr>
  </w:style>
  <w:style w:type="paragraph" w:styleId="Ballontekst">
    <w:name w:val="Balloon Text"/>
    <w:basedOn w:val="Standaard"/>
    <w:link w:val="BallontekstChar"/>
    <w:uiPriority w:val="99"/>
    <w:semiHidden/>
    <w:unhideWhenUsed/>
    <w:rsid w:val="00103873"/>
    <w:rPr>
      <w:rFonts w:ascii="Tahoma" w:hAnsi="Tahoma" w:cs="Tahoma"/>
      <w:sz w:val="16"/>
      <w:szCs w:val="16"/>
    </w:rPr>
  </w:style>
  <w:style w:type="character" w:customStyle="1" w:styleId="BallontekstChar">
    <w:name w:val="Ballontekst Char"/>
    <w:basedOn w:val="Standaardalinea-lettertype"/>
    <w:link w:val="Ballontekst"/>
    <w:uiPriority w:val="99"/>
    <w:semiHidden/>
    <w:rsid w:val="00103873"/>
    <w:rPr>
      <w:rFonts w:ascii="Tahoma" w:hAnsi="Tahoma" w:cs="Tahoma"/>
      <w:snapToGrid w:val="0"/>
      <w:sz w:val="16"/>
      <w:szCs w:val="16"/>
    </w:rPr>
  </w:style>
  <w:style w:type="paragraph" w:styleId="Normaalweb">
    <w:name w:val="Normal (Web)"/>
    <w:basedOn w:val="Standaard"/>
    <w:uiPriority w:val="99"/>
    <w:unhideWhenUsed/>
    <w:rsid w:val="004C5975"/>
    <w:pPr>
      <w:widowControl/>
      <w:spacing w:before="100" w:beforeAutospacing="1" w:after="100" w:afterAutospacing="1"/>
    </w:pPr>
    <w:rPr>
      <w:rFonts w:ascii="Times New Roman" w:hAnsi="Times New Roman"/>
      <w:snapToGrid/>
      <w:szCs w:val="24"/>
    </w:rPr>
  </w:style>
  <w:style w:type="paragraph" w:styleId="Lijstalinea">
    <w:name w:val="List Paragraph"/>
    <w:basedOn w:val="Standaard"/>
    <w:uiPriority w:val="34"/>
    <w:qFormat/>
    <w:rsid w:val="00B559D7"/>
    <w:pPr>
      <w:ind w:left="720"/>
      <w:contextualSpacing/>
    </w:pPr>
  </w:style>
  <w:style w:type="table" w:styleId="Tabelraster">
    <w:name w:val="Table Grid"/>
    <w:basedOn w:val="Standaardtabel"/>
    <w:rsid w:val="00AC1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oettekstChar">
    <w:name w:val="Voettekst Char"/>
    <w:basedOn w:val="Standaardalinea-lettertype"/>
    <w:link w:val="Voettekst"/>
    <w:uiPriority w:val="99"/>
    <w:rsid w:val="00567E96"/>
    <w:rPr>
      <w:rFonts w:ascii="CG Times" w:hAnsi="CG Times"/>
      <w:snapToGrid w:val="0"/>
      <w:sz w:val="24"/>
    </w:rPr>
  </w:style>
  <w:style w:type="character" w:customStyle="1" w:styleId="st">
    <w:name w:val="st"/>
    <w:basedOn w:val="Standaardalinea-lettertype"/>
    <w:rsid w:val="00791BBA"/>
  </w:style>
  <w:style w:type="paragraph" w:styleId="HTML-voorafopgemaakt">
    <w:name w:val="HTML Preformatted"/>
    <w:basedOn w:val="Standaard"/>
    <w:link w:val="HTML-voorafopgemaaktChar"/>
    <w:uiPriority w:val="99"/>
    <w:semiHidden/>
    <w:unhideWhenUsed/>
    <w:rsid w:val="00345D78"/>
    <w:rPr>
      <w:rFonts w:ascii="Consolas" w:hAnsi="Consolas" w:cs="Consolas"/>
      <w:sz w:val="20"/>
    </w:rPr>
  </w:style>
  <w:style w:type="character" w:customStyle="1" w:styleId="HTML-voorafopgemaaktChar">
    <w:name w:val="HTML - vooraf opgemaakt Char"/>
    <w:basedOn w:val="Standaardalinea-lettertype"/>
    <w:link w:val="HTML-voorafopgemaakt"/>
    <w:uiPriority w:val="99"/>
    <w:semiHidden/>
    <w:rsid w:val="00345D78"/>
    <w:rPr>
      <w:rFonts w:ascii="Consolas" w:hAnsi="Consolas" w:cs="Consolas"/>
      <w:snapToGrid w:val="0"/>
    </w:rPr>
  </w:style>
  <w:style w:type="character" w:customStyle="1" w:styleId="KoptekstChar">
    <w:name w:val="Koptekst Char"/>
    <w:link w:val="Koptekst"/>
    <w:uiPriority w:val="99"/>
    <w:rsid w:val="00613350"/>
    <w:rPr>
      <w:rFonts w:ascii="CG Times" w:hAnsi="CG Times"/>
      <w:snapToGrid w:val="0"/>
      <w:sz w:val="24"/>
    </w:rPr>
  </w:style>
  <w:style w:type="character" w:styleId="GevolgdeHyperlink">
    <w:name w:val="FollowedHyperlink"/>
    <w:basedOn w:val="Standaardalinea-lettertype"/>
    <w:uiPriority w:val="99"/>
    <w:semiHidden/>
    <w:unhideWhenUsed/>
    <w:rsid w:val="00AE69B6"/>
    <w:rPr>
      <w:color w:val="800080" w:themeColor="followedHyperlink"/>
      <w:u w:val="single"/>
    </w:rPr>
  </w:style>
  <w:style w:type="paragraph" w:customStyle="1" w:styleId="Deel">
    <w:name w:val="Deel"/>
    <w:basedOn w:val="Aanhef"/>
    <w:next w:val="Standaard"/>
    <w:autoRedefine/>
    <w:rsid w:val="006A3983"/>
    <w:pPr>
      <w:pageBreakBefore/>
      <w:widowControl/>
      <w:tabs>
        <w:tab w:val="left" w:pos="1134"/>
      </w:tabs>
      <w:suppressAutoHyphens/>
      <w:spacing w:before="360" w:after="480"/>
      <w:ind w:left="720" w:hanging="720"/>
      <w:outlineLvl w:val="0"/>
    </w:pPr>
    <w:rPr>
      <w:rFonts w:cs="Arial"/>
      <w:b/>
      <w:snapToGrid/>
      <w:szCs w:val="24"/>
      <w:lang w:val="en-US" w:eastAsia="en-US"/>
    </w:rPr>
  </w:style>
  <w:style w:type="paragraph" w:styleId="Aanhef">
    <w:name w:val="Salutation"/>
    <w:basedOn w:val="Standaard"/>
    <w:next w:val="Standaard"/>
    <w:link w:val="AanhefChar"/>
    <w:uiPriority w:val="99"/>
    <w:semiHidden/>
    <w:unhideWhenUsed/>
    <w:rsid w:val="00FE3A6E"/>
  </w:style>
  <w:style w:type="character" w:customStyle="1" w:styleId="AanhefChar">
    <w:name w:val="Aanhef Char"/>
    <w:basedOn w:val="Standaardalinea-lettertype"/>
    <w:link w:val="Aanhef"/>
    <w:uiPriority w:val="99"/>
    <w:semiHidden/>
    <w:rsid w:val="00FE3A6E"/>
    <w:rPr>
      <w:rFonts w:ascii="CG Times" w:hAnsi="CG Times"/>
      <w:snapToGrid w:val="0"/>
      <w:sz w:val="24"/>
    </w:rPr>
  </w:style>
  <w:style w:type="character" w:styleId="Verwijzingopmerking">
    <w:name w:val="annotation reference"/>
    <w:basedOn w:val="Standaardalinea-lettertype"/>
    <w:uiPriority w:val="99"/>
    <w:semiHidden/>
    <w:unhideWhenUsed/>
    <w:rsid w:val="00F11EAB"/>
    <w:rPr>
      <w:sz w:val="16"/>
      <w:szCs w:val="16"/>
    </w:rPr>
  </w:style>
  <w:style w:type="paragraph" w:styleId="Tekstopmerking">
    <w:name w:val="annotation text"/>
    <w:basedOn w:val="Standaard"/>
    <w:link w:val="TekstopmerkingChar"/>
    <w:uiPriority w:val="99"/>
    <w:semiHidden/>
    <w:unhideWhenUsed/>
    <w:rsid w:val="00F11EAB"/>
    <w:rPr>
      <w:sz w:val="20"/>
    </w:rPr>
  </w:style>
  <w:style w:type="character" w:customStyle="1" w:styleId="TekstopmerkingChar">
    <w:name w:val="Tekst opmerking Char"/>
    <w:basedOn w:val="Standaardalinea-lettertype"/>
    <w:link w:val="Tekstopmerking"/>
    <w:uiPriority w:val="99"/>
    <w:semiHidden/>
    <w:rsid w:val="00F11EAB"/>
    <w:rPr>
      <w:rFonts w:ascii="CG Times" w:hAnsi="CG Times"/>
      <w:snapToGrid w:val="0"/>
    </w:rPr>
  </w:style>
  <w:style w:type="paragraph" w:styleId="Onderwerpvanopmerking">
    <w:name w:val="annotation subject"/>
    <w:basedOn w:val="Tekstopmerking"/>
    <w:next w:val="Tekstopmerking"/>
    <w:link w:val="OnderwerpvanopmerkingChar"/>
    <w:uiPriority w:val="99"/>
    <w:semiHidden/>
    <w:unhideWhenUsed/>
    <w:rsid w:val="00F11EAB"/>
    <w:rPr>
      <w:b/>
      <w:bCs/>
    </w:rPr>
  </w:style>
  <w:style w:type="character" w:customStyle="1" w:styleId="OnderwerpvanopmerkingChar">
    <w:name w:val="Onderwerp van opmerking Char"/>
    <w:basedOn w:val="TekstopmerkingChar"/>
    <w:link w:val="Onderwerpvanopmerking"/>
    <w:uiPriority w:val="99"/>
    <w:semiHidden/>
    <w:rsid w:val="00F11EAB"/>
    <w:rPr>
      <w:rFonts w:ascii="CG Times" w:hAnsi="CG Times"/>
      <w:b/>
      <w:bCs/>
      <w:snapToGrid w:val="0"/>
    </w:rPr>
  </w:style>
  <w:style w:type="paragraph" w:styleId="Bijschrift0">
    <w:name w:val="caption"/>
    <w:basedOn w:val="Standaard"/>
    <w:next w:val="Standaard"/>
    <w:uiPriority w:val="35"/>
    <w:unhideWhenUsed/>
    <w:qFormat/>
    <w:rsid w:val="00F8593C"/>
    <w:pPr>
      <w:spacing w:after="200"/>
    </w:pPr>
    <w:rPr>
      <w:i/>
      <w:iCs/>
      <w:color w:val="1F497D" w:themeColor="text2"/>
      <w:sz w:val="18"/>
      <w:szCs w:val="18"/>
    </w:rPr>
  </w:style>
  <w:style w:type="character" w:customStyle="1" w:styleId="GeenafstandChar">
    <w:name w:val="Geen afstand Char"/>
    <w:basedOn w:val="Standaardalinea-lettertype"/>
    <w:link w:val="Geenafstand"/>
    <w:uiPriority w:val="1"/>
    <w:locked/>
    <w:rsid w:val="00584299"/>
  </w:style>
  <w:style w:type="paragraph" w:styleId="Geenafstand">
    <w:name w:val="No Spacing"/>
    <w:link w:val="GeenafstandChar"/>
    <w:uiPriority w:val="1"/>
    <w:qFormat/>
    <w:rsid w:val="00584299"/>
  </w:style>
  <w:style w:type="character" w:styleId="Titelvanboek">
    <w:name w:val="Book Title"/>
    <w:basedOn w:val="Standaardalinea-lettertype"/>
    <w:uiPriority w:val="33"/>
    <w:qFormat/>
    <w:rsid w:val="005450DF"/>
    <w:rPr>
      <w:b/>
      <w:bCs/>
      <w:i/>
      <w:iCs/>
      <w:spacing w:val="5"/>
    </w:rPr>
  </w:style>
  <w:style w:type="table" w:customStyle="1" w:styleId="Tabelraster1">
    <w:name w:val="Tabelraster1"/>
    <w:basedOn w:val="Standaardtabel"/>
    <w:next w:val="Tabelraster"/>
    <w:rsid w:val="00781E94"/>
    <w:pPr>
      <w:spacing w:line="248" w:lineRule="atLeast"/>
    </w:pPr>
    <w:rPr>
      <w:rFonts w:ascii="Arial" w:eastAsia="Times" w:hAnsi="Arial"/>
      <w:sz w:val="18"/>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4">
    <w:name w:val="Plain Table 4"/>
    <w:basedOn w:val="Standaardtabel"/>
    <w:uiPriority w:val="44"/>
    <w:rsid w:val="00840CC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Onopgelostemelding">
    <w:name w:val="Unresolved Mention"/>
    <w:basedOn w:val="Standaardalinea-lettertype"/>
    <w:uiPriority w:val="99"/>
    <w:semiHidden/>
    <w:unhideWhenUsed/>
    <w:rsid w:val="007F22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87085">
      <w:bodyDiv w:val="1"/>
      <w:marLeft w:val="0"/>
      <w:marRight w:val="0"/>
      <w:marTop w:val="0"/>
      <w:marBottom w:val="0"/>
      <w:divBdr>
        <w:top w:val="none" w:sz="0" w:space="0" w:color="auto"/>
        <w:left w:val="none" w:sz="0" w:space="0" w:color="auto"/>
        <w:bottom w:val="none" w:sz="0" w:space="0" w:color="auto"/>
        <w:right w:val="none" w:sz="0" w:space="0" w:color="auto"/>
      </w:divBdr>
    </w:div>
    <w:div w:id="478304783">
      <w:bodyDiv w:val="1"/>
      <w:marLeft w:val="0"/>
      <w:marRight w:val="0"/>
      <w:marTop w:val="0"/>
      <w:marBottom w:val="0"/>
      <w:divBdr>
        <w:top w:val="none" w:sz="0" w:space="0" w:color="auto"/>
        <w:left w:val="none" w:sz="0" w:space="0" w:color="auto"/>
        <w:bottom w:val="none" w:sz="0" w:space="0" w:color="auto"/>
        <w:right w:val="none" w:sz="0" w:space="0" w:color="auto"/>
      </w:divBdr>
    </w:div>
    <w:div w:id="534731922">
      <w:bodyDiv w:val="1"/>
      <w:marLeft w:val="0"/>
      <w:marRight w:val="0"/>
      <w:marTop w:val="0"/>
      <w:marBottom w:val="0"/>
      <w:divBdr>
        <w:top w:val="none" w:sz="0" w:space="0" w:color="auto"/>
        <w:left w:val="none" w:sz="0" w:space="0" w:color="auto"/>
        <w:bottom w:val="none" w:sz="0" w:space="0" w:color="auto"/>
        <w:right w:val="none" w:sz="0" w:space="0" w:color="auto"/>
      </w:divBdr>
    </w:div>
    <w:div w:id="580529697">
      <w:bodyDiv w:val="1"/>
      <w:marLeft w:val="0"/>
      <w:marRight w:val="0"/>
      <w:marTop w:val="0"/>
      <w:marBottom w:val="0"/>
      <w:divBdr>
        <w:top w:val="none" w:sz="0" w:space="0" w:color="auto"/>
        <w:left w:val="none" w:sz="0" w:space="0" w:color="auto"/>
        <w:bottom w:val="none" w:sz="0" w:space="0" w:color="auto"/>
        <w:right w:val="none" w:sz="0" w:space="0" w:color="auto"/>
      </w:divBdr>
      <w:divsChild>
        <w:div w:id="92016065">
          <w:marLeft w:val="0"/>
          <w:marRight w:val="0"/>
          <w:marTop w:val="0"/>
          <w:marBottom w:val="0"/>
          <w:divBdr>
            <w:top w:val="none" w:sz="0" w:space="0" w:color="auto"/>
            <w:left w:val="none" w:sz="0" w:space="0" w:color="auto"/>
            <w:bottom w:val="none" w:sz="0" w:space="0" w:color="auto"/>
            <w:right w:val="none" w:sz="0" w:space="0" w:color="auto"/>
          </w:divBdr>
          <w:divsChild>
            <w:div w:id="1680540696">
              <w:marLeft w:val="0"/>
              <w:marRight w:val="0"/>
              <w:marTop w:val="0"/>
              <w:marBottom w:val="0"/>
              <w:divBdr>
                <w:top w:val="none" w:sz="0" w:space="0" w:color="auto"/>
                <w:left w:val="none" w:sz="0" w:space="0" w:color="auto"/>
                <w:bottom w:val="none" w:sz="0" w:space="0" w:color="auto"/>
                <w:right w:val="none" w:sz="0" w:space="0" w:color="auto"/>
              </w:divBdr>
              <w:divsChild>
                <w:div w:id="756446135">
                  <w:marLeft w:val="0"/>
                  <w:marRight w:val="0"/>
                  <w:marTop w:val="0"/>
                  <w:marBottom w:val="0"/>
                  <w:divBdr>
                    <w:top w:val="none" w:sz="0" w:space="0" w:color="auto"/>
                    <w:left w:val="none" w:sz="0" w:space="0" w:color="auto"/>
                    <w:bottom w:val="none" w:sz="0" w:space="0" w:color="auto"/>
                    <w:right w:val="none" w:sz="0" w:space="0" w:color="auto"/>
                  </w:divBdr>
                  <w:divsChild>
                    <w:div w:id="1211310030">
                      <w:marLeft w:val="0"/>
                      <w:marRight w:val="0"/>
                      <w:marTop w:val="0"/>
                      <w:marBottom w:val="0"/>
                      <w:divBdr>
                        <w:top w:val="none" w:sz="0" w:space="0" w:color="auto"/>
                        <w:left w:val="none" w:sz="0" w:space="0" w:color="auto"/>
                        <w:bottom w:val="none" w:sz="0" w:space="0" w:color="auto"/>
                        <w:right w:val="none" w:sz="0" w:space="0" w:color="auto"/>
                      </w:divBdr>
                      <w:divsChild>
                        <w:div w:id="155381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639924791">
      <w:bodyDiv w:val="1"/>
      <w:marLeft w:val="0"/>
      <w:marRight w:val="0"/>
      <w:marTop w:val="0"/>
      <w:marBottom w:val="0"/>
      <w:divBdr>
        <w:top w:val="none" w:sz="0" w:space="0" w:color="auto"/>
        <w:left w:val="none" w:sz="0" w:space="0" w:color="auto"/>
        <w:bottom w:val="none" w:sz="0" w:space="0" w:color="auto"/>
        <w:right w:val="none" w:sz="0" w:space="0" w:color="auto"/>
      </w:divBdr>
    </w:div>
    <w:div w:id="649671885">
      <w:bodyDiv w:val="1"/>
      <w:marLeft w:val="0"/>
      <w:marRight w:val="0"/>
      <w:marTop w:val="0"/>
      <w:marBottom w:val="0"/>
      <w:divBdr>
        <w:top w:val="none" w:sz="0" w:space="0" w:color="auto"/>
        <w:left w:val="none" w:sz="0" w:space="0" w:color="auto"/>
        <w:bottom w:val="none" w:sz="0" w:space="0" w:color="auto"/>
        <w:right w:val="none" w:sz="0" w:space="0" w:color="auto"/>
      </w:divBdr>
    </w:div>
    <w:div w:id="738670084">
      <w:bodyDiv w:val="1"/>
      <w:marLeft w:val="0"/>
      <w:marRight w:val="0"/>
      <w:marTop w:val="0"/>
      <w:marBottom w:val="0"/>
      <w:divBdr>
        <w:top w:val="none" w:sz="0" w:space="0" w:color="auto"/>
        <w:left w:val="none" w:sz="0" w:space="0" w:color="auto"/>
        <w:bottom w:val="none" w:sz="0" w:space="0" w:color="auto"/>
        <w:right w:val="none" w:sz="0" w:space="0" w:color="auto"/>
      </w:divBdr>
    </w:div>
    <w:div w:id="904949948">
      <w:bodyDiv w:val="1"/>
      <w:marLeft w:val="0"/>
      <w:marRight w:val="0"/>
      <w:marTop w:val="0"/>
      <w:marBottom w:val="0"/>
      <w:divBdr>
        <w:top w:val="none" w:sz="0" w:space="0" w:color="auto"/>
        <w:left w:val="none" w:sz="0" w:space="0" w:color="auto"/>
        <w:bottom w:val="none" w:sz="0" w:space="0" w:color="auto"/>
        <w:right w:val="none" w:sz="0" w:space="0" w:color="auto"/>
      </w:divBdr>
    </w:div>
    <w:div w:id="124780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1r3nn3/Tomato"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1A0CF8F-9940-45ED-8DD7-13CB9C88B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15</Pages>
  <Words>3092</Words>
  <Characters>17010</Characters>
  <Application>Microsoft Office Word</Application>
  <DocSecurity>0</DocSecurity>
  <Lines>141</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INFT1-ceind</vt:lpstr>
      <vt:lpstr>INFT1-ceind</vt:lpstr>
    </vt:vector>
  </TitlesOfParts>
  <Company>HAN</Company>
  <LinksUpToDate>false</LinksUpToDate>
  <CharactersWithSpaces>20062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INFT1-ceind</dc:title>
  <dc:subject>Eindopdracht</dc:subject>
  <dc:creator>Jos Onokiewicz</dc:creator>
  <cp:lastModifiedBy>Alwin Rodewijk</cp:lastModifiedBy>
  <cp:revision>6</cp:revision>
  <cp:lastPrinted>2017-12-20T11:31:00Z</cp:lastPrinted>
  <dcterms:created xsi:type="dcterms:W3CDTF">2020-01-26T19:47:00Z</dcterms:created>
  <dcterms:modified xsi:type="dcterms:W3CDTF">2020-01-26T21:15:00Z</dcterms:modified>
</cp:coreProperties>
</file>